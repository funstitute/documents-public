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ED52C" w14:textId="77777777" w:rsidR="00DD5957" w:rsidRPr="009E49F7" w:rsidRDefault="00DD5957" w:rsidP="00DD5957">
      <w:pPr>
        <w:rPr>
          <w:rFonts w:asciiTheme="minorEastAsia" w:hAnsiTheme="minorEastAsia"/>
          <w:lang w:val="en-AU"/>
          <w:rPrChange w:id="0" w:author="Travis Moore" w:date="2025-06-23T01:44:00Z" w16du:dateUtc="2025-06-22T16:44:00Z">
            <w:rPr>
              <w:lang w:val="en-AU"/>
            </w:rPr>
          </w:rPrChange>
        </w:rPr>
      </w:pPr>
      <w:r w:rsidRPr="009E49F7">
        <w:rPr>
          <w:rFonts w:asciiTheme="minorEastAsia" w:hAnsiTheme="minorEastAsia" w:hint="eastAsia"/>
          <w:lang w:val="en-AU"/>
          <w:rPrChange w:id="1" w:author="Travis Moore" w:date="2025-06-23T01:44:00Z" w16du:dateUtc="2025-06-22T16:44:00Z">
            <w:rPr>
              <w:rFonts w:hint="eastAsia"/>
              <w:lang w:val="en-AU"/>
            </w:rPr>
          </w:rPrChange>
        </w:rPr>
        <w:t>特定非営利活動法人　未来へ繋ぐこどもロボット・</w:t>
      </w:r>
      <w:r w:rsidRPr="009E49F7">
        <w:rPr>
          <w:rFonts w:asciiTheme="minorEastAsia" w:hAnsiTheme="minorEastAsia"/>
          <w:lang w:val="en-AU"/>
          <w:rPrChange w:id="2" w:author="Travis Moore" w:date="2025-06-23T01:44:00Z" w16du:dateUtc="2025-06-22T16:44:00Z">
            <w:rPr>
              <w:lang w:val="en-AU"/>
            </w:rPr>
          </w:rPrChange>
        </w:rPr>
        <w:t>AI</w:t>
      </w:r>
      <w:r w:rsidRPr="009E49F7">
        <w:rPr>
          <w:rFonts w:asciiTheme="minorEastAsia" w:hAnsiTheme="minorEastAsia" w:hint="eastAsia"/>
          <w:lang w:val="en-AU"/>
          <w:rPrChange w:id="3" w:author="Travis Moore" w:date="2025-06-23T01:44:00Z" w16du:dateUtc="2025-06-22T16:44:00Z">
            <w:rPr>
              <w:rFonts w:hint="eastAsia"/>
              <w:lang w:val="en-AU"/>
            </w:rPr>
          </w:rPrChange>
        </w:rPr>
        <w:t>教室　定款</w:t>
      </w:r>
    </w:p>
    <w:p w14:paraId="44C4E39B" w14:textId="78E427F6" w:rsidR="00DD5957" w:rsidRPr="009E49F7" w:rsidRDefault="00DD5957" w:rsidP="00565405">
      <w:pPr>
        <w:jc w:val="center"/>
        <w:rPr>
          <w:rFonts w:asciiTheme="minorEastAsia" w:hAnsiTheme="minorEastAsia"/>
          <w:lang w:val="en-AU"/>
          <w:rPrChange w:id="4" w:author="Travis Moore" w:date="2025-06-23T01:44:00Z" w16du:dateUtc="2025-06-22T16:44:00Z">
            <w:rPr>
              <w:lang w:val="en-AU"/>
            </w:rPr>
          </w:rPrChange>
        </w:rPr>
      </w:pPr>
      <w:r w:rsidRPr="009E49F7">
        <w:rPr>
          <w:rFonts w:asciiTheme="minorEastAsia" w:hAnsiTheme="minorEastAsia" w:hint="eastAsia"/>
          <w:lang w:val="en-AU"/>
          <w:rPrChange w:id="5" w:author="Travis Moore" w:date="2025-06-23T01:44:00Z" w16du:dateUtc="2025-06-22T16:44:00Z">
            <w:rPr>
              <w:rFonts w:hint="eastAsia"/>
              <w:lang w:val="en-AU"/>
            </w:rPr>
          </w:rPrChange>
        </w:rPr>
        <w:t>第</w:t>
      </w:r>
      <w:del w:id="6" w:author="Travis Moore" w:date="2025-06-23T01:23:00Z" w16du:dateUtc="2025-06-22T16:23:00Z">
        <w:r w:rsidRPr="009E49F7" w:rsidDel="00547386">
          <w:rPr>
            <w:rFonts w:asciiTheme="minorEastAsia" w:hAnsiTheme="minorEastAsia"/>
            <w:lang w:val="en-AU"/>
            <w:rPrChange w:id="7" w:author="Travis Moore" w:date="2025-06-23T01:44:00Z" w16du:dateUtc="2025-06-22T16:44:00Z">
              <w:rPr>
                <w:lang w:val="en-AU"/>
              </w:rPr>
            </w:rPrChange>
          </w:rPr>
          <w:delText>1</w:delText>
        </w:r>
      </w:del>
      <w:ins w:id="8" w:author="Travis Moore" w:date="2025-06-23T01:23:00Z" w16du:dateUtc="2025-06-22T16:23:00Z">
        <w:r w:rsidR="00547386" w:rsidRPr="009E49F7">
          <w:rPr>
            <w:rFonts w:asciiTheme="minorEastAsia" w:hAnsiTheme="minorEastAsia" w:hint="eastAsia"/>
            <w:lang w:val="en-AU"/>
            <w:rPrChange w:id="9" w:author="Travis Moore" w:date="2025-06-23T01:44:00Z" w16du:dateUtc="2025-06-22T16:44:00Z">
              <w:rPr>
                <w:rFonts w:hint="eastAsia"/>
                <w:lang w:val="en-AU"/>
              </w:rPr>
            </w:rPrChange>
          </w:rPr>
          <w:t>１</w:t>
        </w:r>
      </w:ins>
      <w:r w:rsidRPr="009E49F7">
        <w:rPr>
          <w:rFonts w:asciiTheme="minorEastAsia" w:hAnsiTheme="minorEastAsia" w:hint="eastAsia"/>
          <w:lang w:val="en-AU"/>
          <w:rPrChange w:id="10" w:author="Travis Moore" w:date="2025-06-23T01:44:00Z" w16du:dateUtc="2025-06-22T16:44:00Z">
            <w:rPr>
              <w:rFonts w:hint="eastAsia"/>
              <w:lang w:val="en-AU"/>
            </w:rPr>
          </w:rPrChange>
        </w:rPr>
        <w:t>章　総則</w:t>
      </w:r>
    </w:p>
    <w:p w14:paraId="505C9D5B" w14:textId="52C59D71" w:rsidR="00DD5957" w:rsidRPr="009E49F7" w:rsidRDefault="00DD5957" w:rsidP="00DD5957">
      <w:pPr>
        <w:rPr>
          <w:rFonts w:asciiTheme="minorEastAsia" w:hAnsiTheme="minorEastAsia"/>
          <w:lang w:val="en-AU"/>
          <w:rPrChange w:id="11" w:author="Travis Moore" w:date="2025-06-23T01:44:00Z" w16du:dateUtc="2025-06-22T16:44:00Z">
            <w:rPr>
              <w:lang w:val="en-AU"/>
            </w:rPr>
          </w:rPrChange>
        </w:rPr>
      </w:pPr>
      <w:r w:rsidRPr="009E49F7">
        <w:rPr>
          <w:rFonts w:asciiTheme="minorEastAsia" w:hAnsiTheme="minorEastAsia" w:hint="eastAsia"/>
          <w:lang w:val="en-AU"/>
          <w:rPrChange w:id="12" w:author="Travis Moore" w:date="2025-06-23T01:44:00Z" w16du:dateUtc="2025-06-22T16:44:00Z">
            <w:rPr>
              <w:rFonts w:hint="eastAsia"/>
              <w:lang w:val="en-AU"/>
            </w:rPr>
          </w:rPrChange>
        </w:rPr>
        <w:t>（名称）</w:t>
      </w:r>
      <w:r w:rsidRPr="009E49F7">
        <w:rPr>
          <w:rFonts w:asciiTheme="minorEastAsia" w:hAnsiTheme="minorEastAsia"/>
          <w:lang w:val="en-AU"/>
          <w:rPrChange w:id="13" w:author="Travis Moore" w:date="2025-06-23T01:44:00Z" w16du:dateUtc="2025-06-22T16:44:00Z">
            <w:rPr>
              <w:lang w:val="en-AU"/>
            </w:rPr>
          </w:rPrChange>
        </w:rPr>
        <w:br/>
      </w:r>
      <w:del w:id="14" w:author="Travis Moore" w:date="2025-06-23T00:51:00Z" w16du:dateUtc="2025-06-22T15:51:00Z">
        <w:r w:rsidRPr="009E49F7" w:rsidDel="00E0155E">
          <w:rPr>
            <w:rFonts w:asciiTheme="minorEastAsia" w:hAnsiTheme="minorEastAsia"/>
            <w:lang w:val="en-AU"/>
            <w:rPrChange w:id="15" w:author="Travis Moore" w:date="2025-06-23T01:44:00Z" w16du:dateUtc="2025-06-22T16:44:00Z">
              <w:rPr>
                <w:lang w:val="en-AU"/>
              </w:rPr>
            </w:rPrChange>
          </w:rPr>
          <w:delText xml:space="preserve"> </w:delText>
        </w:r>
      </w:del>
      <w:r w:rsidRPr="009E49F7">
        <w:rPr>
          <w:rFonts w:asciiTheme="minorEastAsia" w:hAnsiTheme="minorEastAsia" w:hint="eastAsia"/>
          <w:lang w:val="en-AU"/>
          <w:rPrChange w:id="16" w:author="Travis Moore" w:date="2025-06-23T01:44:00Z" w16du:dateUtc="2025-06-22T16:44:00Z">
            <w:rPr>
              <w:rFonts w:hint="eastAsia"/>
              <w:lang w:val="en-AU"/>
            </w:rPr>
          </w:rPrChange>
        </w:rPr>
        <w:t>第</w:t>
      </w:r>
      <w:r w:rsidRPr="009E49F7">
        <w:rPr>
          <w:rFonts w:asciiTheme="minorEastAsia" w:hAnsiTheme="minorEastAsia"/>
          <w:lang w:val="en-AU"/>
          <w:rPrChange w:id="17" w:author="Travis Moore" w:date="2025-06-23T01:44:00Z" w16du:dateUtc="2025-06-22T16:44:00Z">
            <w:rPr>
              <w:lang w:val="en-AU"/>
            </w:rPr>
          </w:rPrChange>
        </w:rPr>
        <w:t>1</w:t>
      </w:r>
      <w:r w:rsidRPr="009E49F7">
        <w:rPr>
          <w:rFonts w:asciiTheme="minorEastAsia" w:hAnsiTheme="minorEastAsia" w:hint="eastAsia"/>
          <w:lang w:val="en-AU"/>
          <w:rPrChange w:id="18" w:author="Travis Moore" w:date="2025-06-23T01:44:00Z" w16du:dateUtc="2025-06-22T16:44:00Z">
            <w:rPr>
              <w:rFonts w:hint="eastAsia"/>
              <w:lang w:val="en-AU"/>
            </w:rPr>
          </w:rPrChange>
        </w:rPr>
        <w:t>条　本法人は、特定非営利活動法人未来へ繋ぐこどもロボット・</w:t>
      </w:r>
      <w:r w:rsidRPr="009E49F7">
        <w:rPr>
          <w:rFonts w:asciiTheme="minorEastAsia" w:hAnsiTheme="minorEastAsia"/>
          <w:lang w:val="en-AU"/>
          <w:rPrChange w:id="19" w:author="Travis Moore" w:date="2025-06-23T01:44:00Z" w16du:dateUtc="2025-06-22T16:44:00Z">
            <w:rPr>
              <w:lang w:val="en-AU"/>
            </w:rPr>
          </w:rPrChange>
        </w:rPr>
        <w:t>AI</w:t>
      </w:r>
      <w:r w:rsidRPr="009E49F7">
        <w:rPr>
          <w:rFonts w:asciiTheme="minorEastAsia" w:hAnsiTheme="minorEastAsia" w:hint="eastAsia"/>
          <w:lang w:val="en-AU"/>
          <w:rPrChange w:id="20" w:author="Travis Moore" w:date="2025-06-23T01:44:00Z" w16du:dateUtc="2025-06-22T16:44:00Z">
            <w:rPr>
              <w:rFonts w:hint="eastAsia"/>
              <w:lang w:val="en-AU"/>
            </w:rPr>
          </w:rPrChange>
        </w:rPr>
        <w:t>教室と称する。</w:t>
      </w:r>
      <w:r w:rsidRPr="009E49F7">
        <w:rPr>
          <w:rFonts w:asciiTheme="minorEastAsia" w:hAnsiTheme="minorEastAsia"/>
          <w:lang w:val="en-AU"/>
          <w:rPrChange w:id="21" w:author="Travis Moore" w:date="2025-06-23T01:44:00Z" w16du:dateUtc="2025-06-22T16:44:00Z">
            <w:rPr>
              <w:lang w:val="en-AU"/>
            </w:rPr>
          </w:rPrChange>
        </w:rPr>
        <w:br/>
        <w:t xml:space="preserve"> </w:t>
      </w:r>
      <w:r w:rsidRPr="009E49F7">
        <w:rPr>
          <w:rFonts w:asciiTheme="minorEastAsia" w:hAnsiTheme="minorEastAsia" w:hint="eastAsia"/>
          <w:lang w:val="en-AU"/>
          <w:rPrChange w:id="22" w:author="Travis Moore" w:date="2025-06-23T01:44:00Z" w16du:dateUtc="2025-06-22T16:44:00Z">
            <w:rPr>
              <w:rFonts w:hint="eastAsia"/>
              <w:lang w:val="en-AU"/>
            </w:rPr>
          </w:rPrChange>
        </w:rPr>
        <w:t>英語表記は、</w:t>
      </w:r>
      <w:r w:rsidRPr="009E49F7">
        <w:rPr>
          <w:rFonts w:asciiTheme="minorEastAsia" w:hAnsiTheme="minorEastAsia"/>
          <w:lang w:val="en-AU"/>
          <w:rPrChange w:id="23" w:author="Travis Moore" w:date="2025-06-23T01:44:00Z" w16du:dateUtc="2025-06-22T16:44:00Z">
            <w:rPr>
              <w:lang w:val="en-AU"/>
            </w:rPr>
          </w:rPrChange>
        </w:rPr>
        <w:t xml:space="preserve">The </w:t>
      </w:r>
      <w:proofErr w:type="spellStart"/>
      <w:r w:rsidRPr="009E49F7">
        <w:rPr>
          <w:rFonts w:asciiTheme="minorEastAsia" w:hAnsiTheme="minorEastAsia"/>
          <w:lang w:val="en-AU"/>
          <w:rPrChange w:id="24" w:author="Travis Moore" w:date="2025-06-23T01:44:00Z" w16du:dateUtc="2025-06-22T16:44:00Z">
            <w:rPr>
              <w:lang w:val="en-AU"/>
            </w:rPr>
          </w:rPrChange>
        </w:rPr>
        <w:t>Funstitute</w:t>
      </w:r>
      <w:proofErr w:type="spellEnd"/>
      <w:r w:rsidRPr="009E49F7">
        <w:rPr>
          <w:rFonts w:asciiTheme="minorEastAsia" w:hAnsiTheme="minorEastAsia"/>
          <w:lang w:val="en-AU"/>
          <w:rPrChange w:id="25" w:author="Travis Moore" w:date="2025-06-23T01:44:00Z" w16du:dateUtc="2025-06-22T16:44:00Z">
            <w:rPr>
              <w:lang w:val="en-AU"/>
            </w:rPr>
          </w:rPrChange>
        </w:rPr>
        <w:t xml:space="preserve"> for Artificial Intelligence and Robotics</w:t>
      </w:r>
      <w:r w:rsidRPr="009E49F7">
        <w:rPr>
          <w:rFonts w:asciiTheme="minorEastAsia" w:hAnsiTheme="minorEastAsia" w:hint="eastAsia"/>
          <w:lang w:val="en-AU"/>
          <w:rPrChange w:id="26" w:author="Travis Moore" w:date="2025-06-23T01:44:00Z" w16du:dateUtc="2025-06-22T16:44:00Z">
            <w:rPr>
              <w:rFonts w:hint="eastAsia"/>
              <w:lang w:val="en-AU"/>
            </w:rPr>
          </w:rPrChange>
        </w:rPr>
        <w:t>（略称：</w:t>
      </w:r>
      <w:r w:rsidRPr="009E49F7">
        <w:rPr>
          <w:rFonts w:asciiTheme="minorEastAsia" w:hAnsiTheme="minorEastAsia"/>
          <w:lang w:val="en-AU"/>
          <w:rPrChange w:id="27" w:author="Travis Moore" w:date="2025-06-23T01:44:00Z" w16du:dateUtc="2025-06-22T16:44:00Z">
            <w:rPr>
              <w:lang w:val="en-AU"/>
            </w:rPr>
          </w:rPrChange>
        </w:rPr>
        <w:t>FAIR</w:t>
      </w:r>
      <w:r w:rsidRPr="009E49F7">
        <w:rPr>
          <w:rFonts w:asciiTheme="minorEastAsia" w:hAnsiTheme="minorEastAsia" w:hint="eastAsia"/>
          <w:lang w:val="en-AU"/>
          <w:rPrChange w:id="28" w:author="Travis Moore" w:date="2025-06-23T01:44:00Z" w16du:dateUtc="2025-06-22T16:44:00Z">
            <w:rPr>
              <w:rFonts w:hint="eastAsia"/>
              <w:lang w:val="en-AU"/>
            </w:rPr>
          </w:rPrChange>
        </w:rPr>
        <w:t>）とする。</w:t>
      </w:r>
    </w:p>
    <w:p w14:paraId="0C0D830E" w14:textId="792FEB62" w:rsidR="00DD5957" w:rsidRPr="009E49F7" w:rsidRDefault="00DD5957" w:rsidP="00DD5957">
      <w:pPr>
        <w:rPr>
          <w:ins w:id="29" w:author="Travis Moore" w:date="2025-06-16T16:27:00Z" w16du:dateUtc="2025-06-16T07:27:00Z"/>
          <w:rFonts w:asciiTheme="minorEastAsia" w:hAnsiTheme="minorEastAsia"/>
          <w:lang w:val="en-AU"/>
          <w:rPrChange w:id="30" w:author="Travis Moore" w:date="2025-06-23T01:44:00Z" w16du:dateUtc="2025-06-22T16:44:00Z">
            <w:rPr>
              <w:ins w:id="31" w:author="Travis Moore" w:date="2025-06-16T16:27:00Z" w16du:dateUtc="2025-06-16T07:27:00Z"/>
              <w:lang w:val="en-AU"/>
            </w:rPr>
          </w:rPrChange>
        </w:rPr>
      </w:pPr>
      <w:r w:rsidRPr="009E49F7">
        <w:rPr>
          <w:rFonts w:asciiTheme="minorEastAsia" w:hAnsiTheme="minorEastAsia" w:hint="eastAsia"/>
          <w:lang w:val="en-AU"/>
          <w:rPrChange w:id="32" w:author="Travis Moore" w:date="2025-06-23T01:44:00Z" w16du:dateUtc="2025-06-22T16:44:00Z">
            <w:rPr>
              <w:rFonts w:hint="eastAsia"/>
              <w:lang w:val="en-AU"/>
            </w:rPr>
          </w:rPrChange>
        </w:rPr>
        <w:t>（事務所）</w:t>
      </w:r>
      <w:r w:rsidRPr="009E49F7">
        <w:rPr>
          <w:rFonts w:asciiTheme="minorEastAsia" w:hAnsiTheme="minorEastAsia"/>
          <w:lang w:val="en-AU"/>
          <w:rPrChange w:id="33" w:author="Travis Moore" w:date="2025-06-23T01:44:00Z" w16du:dateUtc="2025-06-22T16:44:00Z">
            <w:rPr>
              <w:lang w:val="en-AU"/>
            </w:rPr>
          </w:rPrChange>
        </w:rPr>
        <w:br/>
      </w:r>
      <w:del w:id="34" w:author="Travis Moore" w:date="2025-06-23T00:51:00Z" w16du:dateUtc="2025-06-22T15:51:00Z">
        <w:r w:rsidRPr="009E49F7" w:rsidDel="00E0155E">
          <w:rPr>
            <w:rFonts w:asciiTheme="minorEastAsia" w:hAnsiTheme="minorEastAsia"/>
            <w:lang w:val="en-AU"/>
            <w:rPrChange w:id="35" w:author="Travis Moore" w:date="2025-06-23T01:44:00Z" w16du:dateUtc="2025-06-22T16:44:00Z">
              <w:rPr>
                <w:lang w:val="en-AU"/>
              </w:rPr>
            </w:rPrChange>
          </w:rPr>
          <w:delText xml:space="preserve"> </w:delText>
        </w:r>
      </w:del>
      <w:r w:rsidRPr="009E49F7">
        <w:rPr>
          <w:rFonts w:asciiTheme="minorEastAsia" w:hAnsiTheme="minorEastAsia" w:hint="eastAsia"/>
          <w:lang w:val="en-AU"/>
          <w:rPrChange w:id="36" w:author="Travis Moore" w:date="2025-06-23T01:44:00Z" w16du:dateUtc="2025-06-22T16:44:00Z">
            <w:rPr>
              <w:rFonts w:hint="eastAsia"/>
              <w:lang w:val="en-AU"/>
            </w:rPr>
          </w:rPrChange>
        </w:rPr>
        <w:t>第</w:t>
      </w:r>
      <w:r w:rsidRPr="009E49F7">
        <w:rPr>
          <w:rFonts w:asciiTheme="minorEastAsia" w:hAnsiTheme="minorEastAsia"/>
          <w:lang w:val="en-AU"/>
          <w:rPrChange w:id="37" w:author="Travis Moore" w:date="2025-06-23T01:44:00Z" w16du:dateUtc="2025-06-22T16:44:00Z">
            <w:rPr>
              <w:lang w:val="en-AU"/>
            </w:rPr>
          </w:rPrChange>
        </w:rPr>
        <w:t>2</w:t>
      </w:r>
      <w:r w:rsidRPr="009E49F7">
        <w:rPr>
          <w:rFonts w:asciiTheme="minorEastAsia" w:hAnsiTheme="minorEastAsia" w:hint="eastAsia"/>
          <w:lang w:val="en-AU"/>
          <w:rPrChange w:id="38" w:author="Travis Moore" w:date="2025-06-23T01:44:00Z" w16du:dateUtc="2025-06-22T16:44:00Z">
            <w:rPr>
              <w:rFonts w:hint="eastAsia"/>
              <w:lang w:val="en-AU"/>
            </w:rPr>
          </w:rPrChange>
        </w:rPr>
        <w:t>条　本法人は、主たる事務所を京都府京都市中京区</w:t>
      </w:r>
      <w:del w:id="39" w:author="Travis Moore" w:date="2025-06-16T16:24:00Z" w16du:dateUtc="2025-06-16T07:24:00Z">
        <w:r w:rsidRPr="009E49F7" w:rsidDel="00D35E92">
          <w:rPr>
            <w:rFonts w:asciiTheme="minorEastAsia" w:hAnsiTheme="minorEastAsia" w:hint="eastAsia"/>
            <w:lang w:val="en-AU"/>
            <w:rPrChange w:id="40" w:author="Travis Moore" w:date="2025-06-23T01:44:00Z" w16du:dateUtc="2025-06-22T16:44:00Z">
              <w:rPr>
                <w:rFonts w:hint="eastAsia"/>
                <w:lang w:val="en-AU"/>
              </w:rPr>
            </w:rPrChange>
          </w:rPr>
          <w:delText>坂井町</w:delText>
        </w:r>
        <w:r w:rsidRPr="009E49F7" w:rsidDel="00D35E92">
          <w:rPr>
            <w:rFonts w:asciiTheme="minorEastAsia" w:hAnsiTheme="minorEastAsia"/>
            <w:lang w:val="en-AU"/>
            <w:rPrChange w:id="41" w:author="Travis Moore" w:date="2025-06-23T01:44:00Z" w16du:dateUtc="2025-06-22T16:44:00Z">
              <w:rPr>
                <w:lang w:val="en-AU"/>
              </w:rPr>
            </w:rPrChange>
          </w:rPr>
          <w:delText xml:space="preserve">452 </w:delText>
        </w:r>
        <w:r w:rsidRPr="009E49F7" w:rsidDel="00D35E92">
          <w:rPr>
            <w:rFonts w:asciiTheme="minorEastAsia" w:hAnsiTheme="minorEastAsia" w:hint="eastAsia"/>
            <w:lang w:val="en-AU"/>
            <w:rPrChange w:id="42" w:author="Travis Moore" w:date="2025-06-23T01:44:00Z" w16du:dateUtc="2025-06-22T16:44:00Z">
              <w:rPr>
                <w:rFonts w:hint="eastAsia"/>
                <w:lang w:val="en-AU"/>
              </w:rPr>
            </w:rPrChange>
          </w:rPr>
          <w:delText>ハイマート麸屋町</w:delText>
        </w:r>
        <w:r w:rsidRPr="009E49F7" w:rsidDel="00D35E92">
          <w:rPr>
            <w:rFonts w:asciiTheme="minorEastAsia" w:hAnsiTheme="minorEastAsia"/>
            <w:lang w:val="en-AU"/>
            <w:rPrChange w:id="43" w:author="Travis Moore" w:date="2025-06-23T01:44:00Z" w16du:dateUtc="2025-06-22T16:44:00Z">
              <w:rPr>
                <w:lang w:val="en-AU"/>
              </w:rPr>
            </w:rPrChange>
          </w:rPr>
          <w:delText>202</w:delText>
        </w:r>
      </w:del>
      <w:r w:rsidRPr="009E49F7">
        <w:rPr>
          <w:rFonts w:asciiTheme="minorEastAsia" w:hAnsiTheme="minorEastAsia" w:hint="eastAsia"/>
          <w:lang w:val="en-AU"/>
          <w:rPrChange w:id="44" w:author="Travis Moore" w:date="2025-06-23T01:44:00Z" w16du:dateUtc="2025-06-22T16:44:00Z">
            <w:rPr>
              <w:rFonts w:hint="eastAsia"/>
              <w:lang w:val="en-AU"/>
            </w:rPr>
          </w:rPrChange>
        </w:rPr>
        <w:t>に置く。</w:t>
      </w:r>
    </w:p>
    <w:p w14:paraId="3B262EE0" w14:textId="2B5FF201" w:rsidR="00D35E92" w:rsidRPr="009E49F7" w:rsidRDefault="00D35E92">
      <w:pPr>
        <w:jc w:val="center"/>
        <w:rPr>
          <w:rFonts w:asciiTheme="minorEastAsia" w:hAnsiTheme="minorEastAsia"/>
          <w:lang w:val="en-AU"/>
          <w:rPrChange w:id="45" w:author="Travis Moore" w:date="2025-06-23T01:44:00Z" w16du:dateUtc="2025-06-22T16:44:00Z">
            <w:rPr>
              <w:lang w:val="en-AU"/>
            </w:rPr>
          </w:rPrChange>
        </w:rPr>
        <w:pPrChange w:id="46" w:author="Travis Moore" w:date="2025-06-16T16:27:00Z" w16du:dateUtc="2025-06-16T07:27:00Z">
          <w:pPr/>
        </w:pPrChange>
      </w:pPr>
      <w:ins w:id="47" w:author="Travis Moore" w:date="2025-06-16T16:27:00Z" w16du:dateUtc="2025-06-16T07:27:00Z">
        <w:r w:rsidRPr="009E49F7">
          <w:rPr>
            <w:rFonts w:asciiTheme="minorEastAsia" w:hAnsiTheme="minorEastAsia" w:hint="eastAsia"/>
            <w:lang w:val="en-AU"/>
            <w:rPrChange w:id="48" w:author="Travis Moore" w:date="2025-06-23T01:44:00Z" w16du:dateUtc="2025-06-22T16:44:00Z">
              <w:rPr>
                <w:rFonts w:hint="eastAsia"/>
                <w:lang w:val="en-AU"/>
              </w:rPr>
            </w:rPrChange>
          </w:rPr>
          <w:t>第</w:t>
        </w:r>
      </w:ins>
      <w:ins w:id="49" w:author="Travis Moore" w:date="2025-06-23T01:23:00Z" w16du:dateUtc="2025-06-22T16:23:00Z">
        <w:r w:rsidR="00547386" w:rsidRPr="009E49F7">
          <w:rPr>
            <w:rFonts w:asciiTheme="minorEastAsia" w:hAnsiTheme="minorEastAsia" w:hint="eastAsia"/>
            <w:lang w:val="en-AU"/>
            <w:rPrChange w:id="50" w:author="Travis Moore" w:date="2025-06-23T01:44:00Z" w16du:dateUtc="2025-06-22T16:44:00Z">
              <w:rPr>
                <w:rFonts w:hint="eastAsia"/>
                <w:lang w:val="en-AU"/>
              </w:rPr>
            </w:rPrChange>
          </w:rPr>
          <w:t>２</w:t>
        </w:r>
      </w:ins>
      <w:ins w:id="51" w:author="Travis Moore" w:date="2025-06-16T16:27:00Z" w16du:dateUtc="2025-06-16T07:27:00Z">
        <w:r w:rsidRPr="009E49F7">
          <w:rPr>
            <w:rFonts w:asciiTheme="minorEastAsia" w:hAnsiTheme="minorEastAsia" w:hint="eastAsia"/>
            <w:lang w:val="en-AU"/>
            <w:rPrChange w:id="52" w:author="Travis Moore" w:date="2025-06-23T01:44:00Z" w16du:dateUtc="2025-06-22T16:44:00Z">
              <w:rPr>
                <w:rFonts w:hint="eastAsia"/>
                <w:lang w:val="en-AU"/>
              </w:rPr>
            </w:rPrChange>
          </w:rPr>
          <w:t>章　会員</w:t>
        </w:r>
      </w:ins>
    </w:p>
    <w:p w14:paraId="7D695F23" w14:textId="6A2A2C83" w:rsidR="00DD5957" w:rsidRPr="009E49F7" w:rsidRDefault="00DD5957" w:rsidP="00DD5957">
      <w:pPr>
        <w:rPr>
          <w:rFonts w:asciiTheme="minorEastAsia" w:hAnsiTheme="minorEastAsia"/>
          <w:lang w:val="en-AU"/>
          <w:rPrChange w:id="53" w:author="Travis Moore" w:date="2025-06-23T01:44:00Z" w16du:dateUtc="2025-06-22T16:44:00Z">
            <w:rPr>
              <w:lang w:val="en-AU"/>
            </w:rPr>
          </w:rPrChange>
        </w:rPr>
      </w:pPr>
      <w:r w:rsidRPr="009E49F7">
        <w:rPr>
          <w:rFonts w:asciiTheme="minorEastAsia" w:hAnsiTheme="minorEastAsia" w:hint="eastAsia"/>
          <w:lang w:val="en-AU"/>
          <w:rPrChange w:id="54" w:author="Travis Moore" w:date="2025-06-23T01:44:00Z" w16du:dateUtc="2025-06-22T16:44:00Z">
            <w:rPr>
              <w:rFonts w:hint="eastAsia"/>
              <w:lang w:val="en-AU"/>
            </w:rPr>
          </w:rPrChange>
        </w:rPr>
        <w:t>（目的）</w:t>
      </w:r>
      <w:r w:rsidRPr="009E49F7">
        <w:rPr>
          <w:rFonts w:asciiTheme="minorEastAsia" w:hAnsiTheme="minorEastAsia"/>
          <w:lang w:val="en-AU"/>
          <w:rPrChange w:id="55" w:author="Travis Moore" w:date="2025-06-23T01:44:00Z" w16du:dateUtc="2025-06-22T16:44:00Z">
            <w:rPr>
              <w:lang w:val="en-AU"/>
            </w:rPr>
          </w:rPrChange>
        </w:rPr>
        <w:br/>
      </w:r>
      <w:del w:id="56" w:author="Travis Moore" w:date="2025-06-23T00:50:00Z" w16du:dateUtc="2025-06-22T15:50:00Z">
        <w:r w:rsidRPr="009E49F7" w:rsidDel="00E0155E">
          <w:rPr>
            <w:rFonts w:asciiTheme="minorEastAsia" w:hAnsiTheme="minorEastAsia"/>
            <w:lang w:val="en-AU"/>
            <w:rPrChange w:id="57" w:author="Travis Moore" w:date="2025-06-23T01:44:00Z" w16du:dateUtc="2025-06-22T16:44:00Z">
              <w:rPr>
                <w:lang w:val="en-AU"/>
              </w:rPr>
            </w:rPrChange>
          </w:rPr>
          <w:delText xml:space="preserve"> </w:delText>
        </w:r>
      </w:del>
      <w:r w:rsidRPr="009E49F7">
        <w:rPr>
          <w:rFonts w:asciiTheme="minorEastAsia" w:hAnsiTheme="minorEastAsia" w:hint="eastAsia"/>
          <w:lang w:val="en-AU"/>
          <w:rPrChange w:id="58" w:author="Travis Moore" w:date="2025-06-23T01:44:00Z" w16du:dateUtc="2025-06-22T16:44:00Z">
            <w:rPr>
              <w:rFonts w:hint="eastAsia"/>
              <w:lang w:val="en-AU"/>
            </w:rPr>
          </w:rPrChange>
        </w:rPr>
        <w:t>第</w:t>
      </w:r>
      <w:r w:rsidRPr="009E49F7">
        <w:rPr>
          <w:rFonts w:asciiTheme="minorEastAsia" w:hAnsiTheme="minorEastAsia"/>
          <w:lang w:val="en-AU"/>
          <w:rPrChange w:id="59" w:author="Travis Moore" w:date="2025-06-23T01:44:00Z" w16du:dateUtc="2025-06-22T16:44:00Z">
            <w:rPr>
              <w:lang w:val="en-AU"/>
            </w:rPr>
          </w:rPrChange>
        </w:rPr>
        <w:t>3</w:t>
      </w:r>
      <w:r w:rsidRPr="009E49F7">
        <w:rPr>
          <w:rFonts w:asciiTheme="minorEastAsia" w:hAnsiTheme="minorEastAsia" w:hint="eastAsia"/>
          <w:lang w:val="en-AU"/>
          <w:rPrChange w:id="60" w:author="Travis Moore" w:date="2025-06-23T01:44:00Z" w16du:dateUtc="2025-06-22T16:44:00Z">
            <w:rPr>
              <w:rFonts w:hint="eastAsia"/>
              <w:lang w:val="en-AU"/>
            </w:rPr>
          </w:rPrChange>
        </w:rPr>
        <w:t xml:space="preserve">条　</w:t>
      </w:r>
      <w:ins w:id="61" w:author="Travis Moore" w:date="2025-06-23T20:49:00Z" w16du:dateUtc="2025-06-23T11:49:00Z">
        <w:r w:rsidR="00D026AF" w:rsidRPr="00D026AF">
          <w:rPr>
            <w:rFonts w:asciiTheme="minorEastAsia" w:hAnsiTheme="minorEastAsia" w:hint="eastAsia"/>
            <w:lang w:val="en-AU"/>
          </w:rPr>
          <w:t>本法人は、社会的・経済的に困難な状況にある子どもたちに対して、ロボット、プログラミング および現代の人工知能の実践的な活用に関する教育活動を行い、子どもたちのスキル、創造力 および将来の可能性を広げることを目的とする。</w:t>
        </w:r>
      </w:ins>
      <w:del w:id="62" w:author="Travis Moore" w:date="2025-06-23T20:49:00Z" w16du:dateUtc="2025-06-23T11:49:00Z">
        <w:r w:rsidRPr="009E49F7" w:rsidDel="00D026AF">
          <w:rPr>
            <w:rFonts w:asciiTheme="minorEastAsia" w:hAnsiTheme="minorEastAsia" w:hint="eastAsia"/>
            <w:lang w:val="en-AU"/>
            <w:rPrChange w:id="63" w:author="Travis Moore" w:date="2025-06-23T01:44:00Z" w16du:dateUtc="2025-06-22T16:44:00Z">
              <w:rPr>
                <w:rFonts w:hint="eastAsia"/>
                <w:lang w:val="en-AU"/>
              </w:rPr>
            </w:rPrChange>
          </w:rPr>
          <w:delText>本法人は、社会的・経済的に困難な状況にある子どもたちに対して、ロボット、プログラミングおよび現代の人工知能の実践的な活用に関する教育活動を行うことを通じて、子どもたちのスキル、創造力および将来の可能性を広げ、もって日本の将来を担う労働力の技術対応能力の向上と、より機会均衡の取れた社会の実現に寄与することを目的とする。</w:delText>
        </w:r>
      </w:del>
    </w:p>
    <w:p w14:paraId="394F0BB5" w14:textId="7B4BBC0F" w:rsidR="002E139D" w:rsidRPr="009E49F7" w:rsidRDefault="00DD5957" w:rsidP="002E139D">
      <w:pPr>
        <w:rPr>
          <w:ins w:id="64" w:author="Travis Moore" w:date="2025-06-22T22:52:00Z" w16du:dateUtc="2025-06-22T13:52:00Z"/>
          <w:rFonts w:asciiTheme="minorEastAsia" w:hAnsiTheme="minorEastAsia"/>
          <w:lang w:val="en-AU"/>
          <w:rPrChange w:id="65" w:author="Travis Moore" w:date="2025-06-23T01:44:00Z" w16du:dateUtc="2025-06-22T16:44:00Z">
            <w:rPr>
              <w:ins w:id="66" w:author="Travis Moore" w:date="2025-06-22T22:52:00Z" w16du:dateUtc="2025-06-22T13:52:00Z"/>
              <w:lang w:val="en-AU"/>
            </w:rPr>
          </w:rPrChange>
        </w:rPr>
      </w:pPr>
      <w:r w:rsidRPr="009E49F7">
        <w:rPr>
          <w:rFonts w:asciiTheme="minorEastAsia" w:hAnsiTheme="minorEastAsia" w:hint="eastAsia"/>
          <w:lang w:val="en-AU"/>
          <w:rPrChange w:id="67" w:author="Travis Moore" w:date="2025-06-23T01:44:00Z" w16du:dateUtc="2025-06-22T16:44:00Z">
            <w:rPr>
              <w:rFonts w:hint="eastAsia"/>
              <w:lang w:val="en-AU"/>
            </w:rPr>
          </w:rPrChange>
        </w:rPr>
        <w:t>（特定非営利活動の種類）</w:t>
      </w:r>
      <w:r w:rsidRPr="009E49F7">
        <w:rPr>
          <w:rFonts w:asciiTheme="minorEastAsia" w:hAnsiTheme="minorEastAsia"/>
          <w:lang w:val="en-AU"/>
          <w:rPrChange w:id="68" w:author="Travis Moore" w:date="2025-06-23T01:44:00Z" w16du:dateUtc="2025-06-22T16:44:00Z">
            <w:rPr>
              <w:lang w:val="en-AU"/>
            </w:rPr>
          </w:rPrChange>
        </w:rPr>
        <w:br/>
      </w:r>
      <w:del w:id="69" w:author="Travis Moore" w:date="2025-06-23T00:50:00Z" w16du:dateUtc="2025-06-22T15:50:00Z">
        <w:r w:rsidRPr="009E49F7" w:rsidDel="00E0155E">
          <w:rPr>
            <w:rFonts w:asciiTheme="minorEastAsia" w:hAnsiTheme="minorEastAsia"/>
            <w:lang w:val="en-AU"/>
            <w:rPrChange w:id="70" w:author="Travis Moore" w:date="2025-06-23T01:44:00Z" w16du:dateUtc="2025-06-22T16:44:00Z">
              <w:rPr>
                <w:lang w:val="en-AU"/>
              </w:rPr>
            </w:rPrChange>
          </w:rPr>
          <w:delText xml:space="preserve"> </w:delText>
        </w:r>
      </w:del>
      <w:r w:rsidRPr="009E49F7">
        <w:rPr>
          <w:rFonts w:asciiTheme="minorEastAsia" w:hAnsiTheme="minorEastAsia" w:hint="eastAsia"/>
          <w:lang w:val="en-AU"/>
          <w:rPrChange w:id="71" w:author="Travis Moore" w:date="2025-06-23T01:44:00Z" w16du:dateUtc="2025-06-22T16:44:00Z">
            <w:rPr>
              <w:rFonts w:hint="eastAsia"/>
              <w:lang w:val="en-AU"/>
            </w:rPr>
          </w:rPrChange>
        </w:rPr>
        <w:t>第</w:t>
      </w:r>
      <w:r w:rsidRPr="009E49F7">
        <w:rPr>
          <w:rFonts w:asciiTheme="minorEastAsia" w:hAnsiTheme="minorEastAsia"/>
          <w:lang w:val="en-AU"/>
          <w:rPrChange w:id="72" w:author="Travis Moore" w:date="2025-06-23T01:44:00Z" w16du:dateUtc="2025-06-22T16:44:00Z">
            <w:rPr>
              <w:lang w:val="en-AU"/>
            </w:rPr>
          </w:rPrChange>
        </w:rPr>
        <w:t>4</w:t>
      </w:r>
      <w:r w:rsidRPr="009E49F7">
        <w:rPr>
          <w:rFonts w:asciiTheme="minorEastAsia" w:hAnsiTheme="minorEastAsia" w:hint="eastAsia"/>
          <w:lang w:val="en-AU"/>
          <w:rPrChange w:id="73" w:author="Travis Moore" w:date="2025-06-23T01:44:00Z" w16du:dateUtc="2025-06-22T16:44:00Z">
            <w:rPr>
              <w:rFonts w:hint="eastAsia"/>
              <w:lang w:val="en-AU"/>
            </w:rPr>
          </w:rPrChange>
        </w:rPr>
        <w:t>条　本法人は、前条の目的を達成するため、特定非営利活動促進法第</w:t>
      </w:r>
      <w:r w:rsidRPr="009E49F7">
        <w:rPr>
          <w:rFonts w:asciiTheme="minorEastAsia" w:hAnsiTheme="minorEastAsia"/>
          <w:lang w:val="en-AU"/>
          <w:rPrChange w:id="74" w:author="Travis Moore" w:date="2025-06-23T01:44:00Z" w16du:dateUtc="2025-06-22T16:44:00Z">
            <w:rPr>
              <w:lang w:val="en-AU"/>
            </w:rPr>
          </w:rPrChange>
        </w:rPr>
        <w:t>2</w:t>
      </w:r>
      <w:r w:rsidRPr="009E49F7">
        <w:rPr>
          <w:rFonts w:asciiTheme="minorEastAsia" w:hAnsiTheme="minorEastAsia" w:hint="eastAsia"/>
          <w:lang w:val="en-AU"/>
          <w:rPrChange w:id="75" w:author="Travis Moore" w:date="2025-06-23T01:44:00Z" w16du:dateUtc="2025-06-22T16:44:00Z">
            <w:rPr>
              <w:rFonts w:hint="eastAsia"/>
              <w:lang w:val="en-AU"/>
            </w:rPr>
          </w:rPrChange>
        </w:rPr>
        <w:t>条別表に掲げる次の活動を行う。</w:t>
      </w:r>
    </w:p>
    <w:p w14:paraId="111196AA" w14:textId="77777777" w:rsidR="002E139D" w:rsidRPr="009E49F7" w:rsidRDefault="00DD5957" w:rsidP="002E139D">
      <w:pPr>
        <w:pStyle w:val="ListParagraph"/>
        <w:numPr>
          <w:ilvl w:val="0"/>
          <w:numId w:val="39"/>
        </w:numPr>
        <w:rPr>
          <w:ins w:id="76" w:author="Travis Moore" w:date="2025-06-22T22:52:00Z" w16du:dateUtc="2025-06-22T13:52:00Z"/>
          <w:rFonts w:asciiTheme="minorEastAsia" w:hAnsiTheme="minorEastAsia"/>
          <w:lang w:val="en-AU"/>
          <w:rPrChange w:id="77" w:author="Travis Moore" w:date="2025-06-23T01:44:00Z" w16du:dateUtc="2025-06-22T16:44:00Z">
            <w:rPr>
              <w:ins w:id="78" w:author="Travis Moore" w:date="2025-06-22T22:52:00Z" w16du:dateUtc="2025-06-22T13:52:00Z"/>
              <w:lang w:val="en-AU"/>
            </w:rPr>
          </w:rPrChange>
        </w:rPr>
      </w:pPr>
      <w:del w:id="79" w:author="Travis Moore" w:date="2025-06-22T22:52:00Z" w16du:dateUtc="2025-06-22T13:52:00Z">
        <w:r w:rsidRPr="009E49F7" w:rsidDel="002E139D">
          <w:rPr>
            <w:rFonts w:asciiTheme="minorEastAsia" w:hAnsiTheme="minorEastAsia"/>
            <w:lang w:val="en-AU"/>
            <w:rPrChange w:id="80" w:author="Travis Moore" w:date="2025-06-23T01:44:00Z" w16du:dateUtc="2025-06-22T16:44:00Z">
              <w:rPr>
                <w:lang w:val="en-AU"/>
              </w:rPr>
            </w:rPrChange>
          </w:rPr>
          <w:br/>
        </w:r>
      </w:del>
      <w:del w:id="81" w:author="Travis Moore" w:date="2025-07-02T15:00:00Z" w16du:dateUtc="2025-07-02T06:00:00Z">
        <w:r w:rsidRPr="009E49F7" w:rsidDel="004000AE">
          <w:rPr>
            <w:rFonts w:asciiTheme="minorEastAsia" w:hAnsiTheme="minorEastAsia"/>
            <w:lang w:val="en-AU"/>
            <w:rPrChange w:id="82" w:author="Travis Moore" w:date="2025-06-23T01:44:00Z" w16du:dateUtc="2025-06-22T16:44:00Z">
              <w:rPr>
                <w:lang w:val="en-AU"/>
              </w:rPr>
            </w:rPrChange>
          </w:rPr>
          <w:delText xml:space="preserve"> </w:delText>
        </w:r>
      </w:del>
      <w:del w:id="83" w:author="Travis Moore" w:date="2025-06-22T22:52:00Z" w16du:dateUtc="2025-06-22T13:52:00Z">
        <w:r w:rsidRPr="009E49F7" w:rsidDel="002E139D">
          <w:rPr>
            <w:rFonts w:asciiTheme="minorEastAsia" w:hAnsiTheme="minorEastAsia" w:hint="eastAsia"/>
            <w:lang w:val="en-AU"/>
            <w:rPrChange w:id="84" w:author="Travis Moore" w:date="2025-06-23T01:44:00Z" w16du:dateUtc="2025-06-22T16:44:00Z">
              <w:rPr>
                <w:rFonts w:hint="eastAsia"/>
                <w:lang w:val="en-AU"/>
              </w:rPr>
            </w:rPrChange>
          </w:rPr>
          <w:delText>（</w:delText>
        </w:r>
        <w:r w:rsidRPr="009E49F7" w:rsidDel="002E139D">
          <w:rPr>
            <w:rFonts w:asciiTheme="minorEastAsia" w:hAnsiTheme="minorEastAsia"/>
            <w:lang w:val="en-AU"/>
            <w:rPrChange w:id="85" w:author="Travis Moore" w:date="2025-06-23T01:44:00Z" w16du:dateUtc="2025-06-22T16:44:00Z">
              <w:rPr>
                <w:lang w:val="en-AU"/>
              </w:rPr>
            </w:rPrChange>
          </w:rPr>
          <w:delText>1</w:delText>
        </w:r>
        <w:r w:rsidRPr="009E49F7" w:rsidDel="002E139D">
          <w:rPr>
            <w:rFonts w:asciiTheme="minorEastAsia" w:hAnsiTheme="minorEastAsia" w:hint="eastAsia"/>
            <w:lang w:val="en-AU"/>
            <w:rPrChange w:id="86" w:author="Travis Moore" w:date="2025-06-23T01:44:00Z" w16du:dateUtc="2025-06-22T16:44:00Z">
              <w:rPr>
                <w:rFonts w:hint="eastAsia"/>
                <w:lang w:val="en-AU"/>
              </w:rPr>
            </w:rPrChange>
          </w:rPr>
          <w:delText>）</w:delText>
        </w:r>
      </w:del>
      <w:r w:rsidRPr="009E49F7">
        <w:rPr>
          <w:rFonts w:asciiTheme="minorEastAsia" w:hAnsiTheme="minorEastAsia" w:hint="eastAsia"/>
          <w:lang w:val="en-AU"/>
          <w:rPrChange w:id="87" w:author="Travis Moore" w:date="2025-06-23T01:44:00Z" w16du:dateUtc="2025-06-22T16:44:00Z">
            <w:rPr>
              <w:rFonts w:hint="eastAsia"/>
              <w:lang w:val="en-AU"/>
            </w:rPr>
          </w:rPrChange>
        </w:rPr>
        <w:t>学術、文化、芸術又はスポーツの振興を図る活動</w:t>
      </w:r>
    </w:p>
    <w:p w14:paraId="20B570F3" w14:textId="77777777" w:rsidR="002E139D" w:rsidRPr="009E49F7" w:rsidRDefault="00DD5957" w:rsidP="002E139D">
      <w:pPr>
        <w:pStyle w:val="ListParagraph"/>
        <w:numPr>
          <w:ilvl w:val="0"/>
          <w:numId w:val="39"/>
        </w:numPr>
        <w:rPr>
          <w:ins w:id="88" w:author="Travis Moore" w:date="2025-06-22T22:53:00Z" w16du:dateUtc="2025-06-22T13:53:00Z"/>
          <w:rFonts w:asciiTheme="minorEastAsia" w:hAnsiTheme="minorEastAsia"/>
          <w:lang w:val="en-AU"/>
          <w:rPrChange w:id="89" w:author="Travis Moore" w:date="2025-06-23T01:44:00Z" w16du:dateUtc="2025-06-22T16:44:00Z">
            <w:rPr>
              <w:ins w:id="90" w:author="Travis Moore" w:date="2025-06-22T22:53:00Z" w16du:dateUtc="2025-06-22T13:53:00Z"/>
              <w:lang w:val="en-AU"/>
            </w:rPr>
          </w:rPrChange>
        </w:rPr>
      </w:pPr>
      <w:del w:id="91" w:author="Travis Moore" w:date="2025-06-22T22:52:00Z" w16du:dateUtc="2025-06-22T13:52:00Z">
        <w:r w:rsidRPr="009E49F7" w:rsidDel="002E139D">
          <w:rPr>
            <w:rFonts w:asciiTheme="minorEastAsia" w:hAnsiTheme="minorEastAsia"/>
            <w:lang w:val="en-AU"/>
            <w:rPrChange w:id="92" w:author="Travis Moore" w:date="2025-06-23T01:44:00Z" w16du:dateUtc="2025-06-22T16:44:00Z">
              <w:rPr>
                <w:lang w:val="en-AU"/>
              </w:rPr>
            </w:rPrChange>
          </w:rPr>
          <w:br/>
          <w:delText xml:space="preserve"> </w:delText>
        </w:r>
        <w:r w:rsidRPr="009E49F7" w:rsidDel="002E139D">
          <w:rPr>
            <w:rFonts w:asciiTheme="minorEastAsia" w:hAnsiTheme="minorEastAsia" w:hint="eastAsia"/>
            <w:lang w:val="en-AU"/>
            <w:rPrChange w:id="93" w:author="Travis Moore" w:date="2025-06-23T01:44:00Z" w16du:dateUtc="2025-06-22T16:44:00Z">
              <w:rPr>
                <w:rFonts w:hint="eastAsia"/>
                <w:lang w:val="en-AU"/>
              </w:rPr>
            </w:rPrChange>
          </w:rPr>
          <w:delText>（</w:delText>
        </w:r>
        <w:r w:rsidRPr="009E49F7" w:rsidDel="002E139D">
          <w:rPr>
            <w:rFonts w:asciiTheme="minorEastAsia" w:hAnsiTheme="minorEastAsia"/>
            <w:lang w:val="en-AU"/>
            <w:rPrChange w:id="94" w:author="Travis Moore" w:date="2025-06-23T01:44:00Z" w16du:dateUtc="2025-06-22T16:44:00Z">
              <w:rPr>
                <w:lang w:val="en-AU"/>
              </w:rPr>
            </w:rPrChange>
          </w:rPr>
          <w:delText>2</w:delText>
        </w:r>
        <w:r w:rsidRPr="009E49F7" w:rsidDel="002E139D">
          <w:rPr>
            <w:rFonts w:asciiTheme="minorEastAsia" w:hAnsiTheme="minorEastAsia" w:hint="eastAsia"/>
            <w:lang w:val="en-AU"/>
            <w:rPrChange w:id="95" w:author="Travis Moore" w:date="2025-06-23T01:44:00Z" w16du:dateUtc="2025-06-22T16:44:00Z">
              <w:rPr>
                <w:rFonts w:hint="eastAsia"/>
                <w:lang w:val="en-AU"/>
              </w:rPr>
            </w:rPrChange>
          </w:rPr>
          <w:delText>）</w:delText>
        </w:r>
      </w:del>
      <w:r w:rsidRPr="009E49F7">
        <w:rPr>
          <w:rFonts w:asciiTheme="minorEastAsia" w:hAnsiTheme="minorEastAsia" w:hint="eastAsia"/>
          <w:lang w:val="en-AU"/>
          <w:rPrChange w:id="96" w:author="Travis Moore" w:date="2025-06-23T01:44:00Z" w16du:dateUtc="2025-06-22T16:44:00Z">
            <w:rPr>
              <w:rFonts w:hint="eastAsia"/>
              <w:lang w:val="en-AU"/>
            </w:rPr>
          </w:rPrChange>
        </w:rPr>
        <w:t>子どもの健全育成を図る活動</w:t>
      </w:r>
    </w:p>
    <w:p w14:paraId="4E73C49D" w14:textId="34118F5B" w:rsidR="00DD5957" w:rsidRPr="009E49F7" w:rsidRDefault="00DD5957">
      <w:pPr>
        <w:pStyle w:val="ListParagraph"/>
        <w:numPr>
          <w:ilvl w:val="0"/>
          <w:numId w:val="39"/>
        </w:numPr>
        <w:rPr>
          <w:rFonts w:asciiTheme="minorEastAsia" w:hAnsiTheme="minorEastAsia"/>
          <w:lang w:val="en-AU"/>
          <w:rPrChange w:id="97" w:author="Travis Moore" w:date="2025-06-23T01:44:00Z" w16du:dateUtc="2025-06-22T16:44:00Z">
            <w:rPr>
              <w:lang w:val="en-AU"/>
            </w:rPr>
          </w:rPrChange>
        </w:rPr>
        <w:pPrChange w:id="98" w:author="Travis Moore" w:date="2025-06-22T22:52:00Z" w16du:dateUtc="2025-06-22T13:52:00Z">
          <w:pPr/>
        </w:pPrChange>
      </w:pPr>
      <w:del w:id="99" w:author="Travis Moore" w:date="2025-06-22T22:52:00Z" w16du:dateUtc="2025-06-22T13:52:00Z">
        <w:r w:rsidRPr="009E49F7" w:rsidDel="002E139D">
          <w:rPr>
            <w:rFonts w:asciiTheme="minorEastAsia" w:hAnsiTheme="minorEastAsia"/>
            <w:lang w:val="en-AU"/>
            <w:rPrChange w:id="100" w:author="Travis Moore" w:date="2025-06-23T01:44:00Z" w16du:dateUtc="2025-06-22T16:44:00Z">
              <w:rPr>
                <w:lang w:val="en-AU"/>
              </w:rPr>
            </w:rPrChange>
          </w:rPr>
          <w:br/>
          <w:delText xml:space="preserve"> </w:delText>
        </w:r>
        <w:r w:rsidRPr="009E49F7" w:rsidDel="002E139D">
          <w:rPr>
            <w:rFonts w:asciiTheme="minorEastAsia" w:hAnsiTheme="minorEastAsia" w:hint="eastAsia"/>
            <w:lang w:val="en-AU"/>
            <w:rPrChange w:id="101" w:author="Travis Moore" w:date="2025-06-23T01:44:00Z" w16du:dateUtc="2025-06-22T16:44:00Z">
              <w:rPr>
                <w:rFonts w:hint="eastAsia"/>
                <w:lang w:val="en-AU"/>
              </w:rPr>
            </w:rPrChange>
          </w:rPr>
          <w:delText>（</w:delText>
        </w:r>
        <w:r w:rsidRPr="009E49F7" w:rsidDel="002E139D">
          <w:rPr>
            <w:rFonts w:asciiTheme="minorEastAsia" w:hAnsiTheme="minorEastAsia"/>
            <w:lang w:val="en-AU"/>
            <w:rPrChange w:id="102" w:author="Travis Moore" w:date="2025-06-23T01:44:00Z" w16du:dateUtc="2025-06-22T16:44:00Z">
              <w:rPr>
                <w:lang w:val="en-AU"/>
              </w:rPr>
            </w:rPrChange>
          </w:rPr>
          <w:delText>3</w:delText>
        </w:r>
        <w:r w:rsidRPr="009E49F7" w:rsidDel="002E139D">
          <w:rPr>
            <w:rFonts w:asciiTheme="minorEastAsia" w:hAnsiTheme="minorEastAsia" w:hint="eastAsia"/>
            <w:lang w:val="en-AU"/>
            <w:rPrChange w:id="103" w:author="Travis Moore" w:date="2025-06-23T01:44:00Z" w16du:dateUtc="2025-06-22T16:44:00Z">
              <w:rPr>
                <w:rFonts w:hint="eastAsia"/>
                <w:lang w:val="en-AU"/>
              </w:rPr>
            </w:rPrChange>
          </w:rPr>
          <w:delText>）</w:delText>
        </w:r>
      </w:del>
      <w:r w:rsidRPr="009E49F7">
        <w:rPr>
          <w:rFonts w:asciiTheme="minorEastAsia" w:hAnsiTheme="minorEastAsia" w:hint="eastAsia"/>
          <w:lang w:val="en-AU"/>
          <w:rPrChange w:id="104" w:author="Travis Moore" w:date="2025-06-23T01:44:00Z" w16du:dateUtc="2025-06-22T16:44:00Z">
            <w:rPr>
              <w:rFonts w:hint="eastAsia"/>
              <w:lang w:val="en-AU"/>
            </w:rPr>
          </w:rPrChange>
        </w:rPr>
        <w:t>前各号に掲げる活動を行う団体の運営又は活動に関する連絡、助言又は援助の活動</w:t>
      </w:r>
    </w:p>
    <w:p w14:paraId="4A4AA176" w14:textId="1E974617" w:rsidR="00DD5957" w:rsidDel="00F9232B" w:rsidRDefault="00DD5957" w:rsidP="004000AE">
      <w:pPr>
        <w:rPr>
          <w:del w:id="105" w:author="Travis Moore" w:date="2025-07-02T15:32:00Z" w16du:dateUtc="2025-07-02T06:32:00Z"/>
          <w:rFonts w:asciiTheme="minorEastAsia" w:hAnsiTheme="minorEastAsia"/>
          <w:lang w:val="en-AU"/>
        </w:rPr>
      </w:pPr>
      <w:r w:rsidRPr="009E49F7">
        <w:rPr>
          <w:rFonts w:asciiTheme="minorEastAsia" w:hAnsiTheme="minorEastAsia" w:hint="eastAsia"/>
          <w:lang w:val="en-AU"/>
          <w:rPrChange w:id="106" w:author="Travis Moore" w:date="2025-06-23T01:44:00Z" w16du:dateUtc="2025-06-22T16:44:00Z">
            <w:rPr>
              <w:rFonts w:hint="eastAsia"/>
              <w:lang w:val="en-AU"/>
            </w:rPr>
          </w:rPrChange>
        </w:rPr>
        <w:t>（事業）</w:t>
      </w:r>
      <w:r w:rsidRPr="009E49F7">
        <w:rPr>
          <w:rFonts w:asciiTheme="minorEastAsia" w:hAnsiTheme="minorEastAsia"/>
          <w:lang w:val="en-AU"/>
          <w:rPrChange w:id="107" w:author="Travis Moore" w:date="2025-06-23T01:44:00Z" w16du:dateUtc="2025-06-22T16:44:00Z">
            <w:rPr>
              <w:lang w:val="en-AU"/>
            </w:rPr>
          </w:rPrChange>
        </w:rPr>
        <w:br/>
      </w:r>
      <w:del w:id="108" w:author="Travis Moore" w:date="2025-06-23T00:50:00Z" w16du:dateUtc="2025-06-22T15:50:00Z">
        <w:r w:rsidRPr="009E49F7" w:rsidDel="00E0155E">
          <w:rPr>
            <w:rFonts w:asciiTheme="minorEastAsia" w:hAnsiTheme="minorEastAsia"/>
            <w:lang w:val="en-AU"/>
            <w:rPrChange w:id="109" w:author="Travis Moore" w:date="2025-06-23T01:44:00Z" w16du:dateUtc="2025-06-22T16:44:00Z">
              <w:rPr>
                <w:lang w:val="en-AU"/>
              </w:rPr>
            </w:rPrChange>
          </w:rPr>
          <w:delText xml:space="preserve"> </w:delText>
        </w:r>
      </w:del>
      <w:r w:rsidRPr="009E49F7">
        <w:rPr>
          <w:rFonts w:asciiTheme="minorEastAsia" w:hAnsiTheme="minorEastAsia" w:hint="eastAsia"/>
          <w:lang w:val="en-AU"/>
          <w:rPrChange w:id="110" w:author="Travis Moore" w:date="2025-06-23T01:44:00Z" w16du:dateUtc="2025-06-22T16:44:00Z">
            <w:rPr>
              <w:rFonts w:hint="eastAsia"/>
              <w:lang w:val="en-AU"/>
            </w:rPr>
          </w:rPrChange>
        </w:rPr>
        <w:t>第</w:t>
      </w:r>
      <w:r w:rsidRPr="009E49F7">
        <w:rPr>
          <w:rFonts w:asciiTheme="minorEastAsia" w:hAnsiTheme="minorEastAsia"/>
          <w:lang w:val="en-AU"/>
          <w:rPrChange w:id="111" w:author="Travis Moore" w:date="2025-06-23T01:44:00Z" w16du:dateUtc="2025-06-22T16:44:00Z">
            <w:rPr>
              <w:lang w:val="en-AU"/>
            </w:rPr>
          </w:rPrChange>
        </w:rPr>
        <w:t>5</w:t>
      </w:r>
      <w:r w:rsidRPr="009E49F7">
        <w:rPr>
          <w:rFonts w:asciiTheme="minorEastAsia" w:hAnsiTheme="minorEastAsia" w:hint="eastAsia"/>
          <w:lang w:val="en-AU"/>
          <w:rPrChange w:id="112" w:author="Travis Moore" w:date="2025-06-23T01:44:00Z" w16du:dateUtc="2025-06-22T16:44:00Z">
            <w:rPr>
              <w:rFonts w:hint="eastAsia"/>
              <w:lang w:val="en-AU"/>
            </w:rPr>
          </w:rPrChange>
        </w:rPr>
        <w:t>条　本法人は、第</w:t>
      </w:r>
      <w:r w:rsidRPr="009E49F7">
        <w:rPr>
          <w:rFonts w:asciiTheme="minorEastAsia" w:hAnsiTheme="minorEastAsia"/>
          <w:lang w:val="en-AU"/>
          <w:rPrChange w:id="113" w:author="Travis Moore" w:date="2025-06-23T01:44:00Z" w16du:dateUtc="2025-06-22T16:44:00Z">
            <w:rPr>
              <w:lang w:val="en-AU"/>
            </w:rPr>
          </w:rPrChange>
        </w:rPr>
        <w:t>3</w:t>
      </w:r>
      <w:r w:rsidRPr="009E49F7">
        <w:rPr>
          <w:rFonts w:asciiTheme="minorEastAsia" w:hAnsiTheme="minorEastAsia" w:hint="eastAsia"/>
          <w:lang w:val="en-AU"/>
          <w:rPrChange w:id="114" w:author="Travis Moore" w:date="2025-06-23T01:44:00Z" w16du:dateUtc="2025-06-22T16:44:00Z">
            <w:rPr>
              <w:rFonts w:hint="eastAsia"/>
              <w:lang w:val="en-AU"/>
            </w:rPr>
          </w:rPrChange>
        </w:rPr>
        <w:t>条の目的を達成するため、次の事業を行う。</w:t>
      </w:r>
    </w:p>
    <w:p w14:paraId="4404C3E7" w14:textId="77777777" w:rsidR="00F9232B" w:rsidRPr="009E49F7" w:rsidRDefault="00F9232B" w:rsidP="00DD5957">
      <w:pPr>
        <w:rPr>
          <w:ins w:id="115" w:author="Travis Moore" w:date="2025-07-02T15:32:00Z" w16du:dateUtc="2025-07-02T06:32:00Z"/>
          <w:rFonts w:asciiTheme="minorEastAsia" w:hAnsiTheme="minorEastAsia" w:hint="eastAsia"/>
          <w:lang w:val="en-AU"/>
          <w:rPrChange w:id="116" w:author="Travis Moore" w:date="2025-06-23T01:44:00Z" w16du:dateUtc="2025-06-22T16:44:00Z">
            <w:rPr>
              <w:ins w:id="117" w:author="Travis Moore" w:date="2025-07-02T15:32:00Z" w16du:dateUtc="2025-07-02T06:32:00Z"/>
              <w:lang w:val="en-AU"/>
            </w:rPr>
          </w:rPrChange>
        </w:rPr>
      </w:pPr>
    </w:p>
    <w:p w14:paraId="2C211152" w14:textId="1545C691" w:rsidR="00DD5957" w:rsidRPr="004000AE" w:rsidRDefault="00AB0BC5" w:rsidP="00F9232B">
      <w:pPr>
        <w:pStyle w:val="ListParagraph"/>
        <w:numPr>
          <w:ilvl w:val="0"/>
          <w:numId w:val="76"/>
        </w:numPr>
        <w:rPr>
          <w:rFonts w:asciiTheme="minorEastAsia" w:hAnsiTheme="minorEastAsia"/>
          <w:lang w:val="en-AU"/>
          <w:rPrChange w:id="118" w:author="Travis Moore" w:date="2025-07-02T15:03:00Z" w16du:dateUtc="2025-07-02T06:03:00Z">
            <w:rPr>
              <w:lang w:val="en-AU"/>
            </w:rPr>
          </w:rPrChange>
        </w:rPr>
        <w:pPrChange w:id="119" w:author="Travis Moore" w:date="2025-07-02T15:33:00Z" w16du:dateUtc="2025-07-02T06:33:00Z">
          <w:pPr>
            <w:numPr>
              <w:numId w:val="20"/>
            </w:numPr>
            <w:tabs>
              <w:tab w:val="num" w:pos="720"/>
            </w:tabs>
            <w:ind w:left="720" w:hanging="360"/>
          </w:pPr>
        </w:pPrChange>
      </w:pPr>
      <w:ins w:id="120" w:author="Travis Moore" w:date="2025-06-16T16:30:00Z">
        <w:r w:rsidRPr="00F9232B">
          <w:rPr>
            <w:rFonts w:asciiTheme="minorEastAsia" w:hAnsiTheme="minorEastAsia" w:hint="eastAsia"/>
            <w:lang w:val="en-AU"/>
            <w:rPrChange w:id="121" w:author="Travis Moore" w:date="2025-07-02T15:32:00Z" w16du:dateUtc="2025-07-02T06:32:00Z">
              <w:rPr>
                <w:rFonts w:hint="eastAsia"/>
              </w:rPr>
            </w:rPrChange>
          </w:rPr>
          <w:t>子ども向けロボティクス・</w:t>
        </w:r>
        <w:r w:rsidRPr="00F9232B">
          <w:rPr>
            <w:rFonts w:asciiTheme="minorEastAsia" w:hAnsiTheme="minorEastAsia"/>
            <w:lang w:val="en-AU"/>
            <w:rPrChange w:id="122" w:author="Travis Moore" w:date="2025-07-02T15:32:00Z" w16du:dateUtc="2025-07-02T06:32:00Z">
              <w:rPr/>
            </w:rPrChange>
          </w:rPr>
          <w:t>AI</w:t>
        </w:r>
        <w:r w:rsidRPr="00F9232B">
          <w:rPr>
            <w:rFonts w:asciiTheme="minorEastAsia" w:hAnsiTheme="minorEastAsia" w:hint="eastAsia"/>
            <w:lang w:val="en-AU"/>
            <w:rPrChange w:id="123" w:author="Travis Moore" w:date="2025-07-02T15:32:00Z" w16du:dateUtc="2025-07-02T06:32:00Z">
              <w:rPr>
                <w:rFonts w:hint="eastAsia"/>
              </w:rPr>
            </w:rPrChange>
          </w:rPr>
          <w:t>教育事業</w:t>
        </w:r>
      </w:ins>
      <w:del w:id="124" w:author="Travis Moore" w:date="2025-06-16T16:30:00Z" w16du:dateUtc="2025-06-16T07:30:00Z">
        <w:r w:rsidR="00DD5957" w:rsidRPr="004000AE" w:rsidDel="00AB0BC5">
          <w:rPr>
            <w:rFonts w:asciiTheme="minorEastAsia" w:hAnsiTheme="minorEastAsia" w:hint="eastAsia"/>
            <w:lang w:val="en-AU"/>
            <w:rPrChange w:id="125" w:author="Travis Moore" w:date="2025-07-02T15:03:00Z" w16du:dateUtc="2025-07-02T06:03:00Z">
              <w:rPr>
                <w:rFonts w:hint="eastAsia"/>
                <w:lang w:val="en-AU"/>
              </w:rPr>
            </w:rPrChange>
          </w:rPr>
          <w:delText>ロボット、プログラミング、人工知能に関する教室、ワークショップ、イベント等の企画・実施</w:delText>
        </w:r>
        <w:r w:rsidR="00DD5957" w:rsidRPr="004000AE" w:rsidDel="00AB0BC5">
          <w:rPr>
            <w:rFonts w:asciiTheme="minorEastAsia" w:hAnsiTheme="minorEastAsia"/>
            <w:lang w:val="en-AU"/>
            <w:rPrChange w:id="126" w:author="Travis Moore" w:date="2025-07-02T15:03:00Z" w16du:dateUtc="2025-07-02T06:03:00Z">
              <w:rPr>
                <w:lang w:val="en-AU"/>
              </w:rPr>
            </w:rPrChange>
          </w:rPr>
          <w:br/>
        </w:r>
        <w:r w:rsidR="00DD5957" w:rsidRPr="004000AE" w:rsidDel="00AB0BC5">
          <w:rPr>
            <w:rFonts w:asciiTheme="minorEastAsia" w:hAnsiTheme="minorEastAsia"/>
            <w:lang w:val="en-AU"/>
            <w:rPrChange w:id="127" w:author="Travis Moore" w:date="2025-07-02T15:03:00Z" w16du:dateUtc="2025-07-02T06:03:00Z">
              <w:rPr>
                <w:lang w:val="en-AU"/>
              </w:rPr>
            </w:rPrChange>
          </w:rPr>
          <w:br/>
        </w:r>
      </w:del>
    </w:p>
    <w:p w14:paraId="0BA24E62" w14:textId="196BA051" w:rsidR="00DD5957" w:rsidRPr="004000AE" w:rsidRDefault="00AB0BC5" w:rsidP="00F9232B">
      <w:pPr>
        <w:pStyle w:val="ListParagraph"/>
        <w:numPr>
          <w:ilvl w:val="0"/>
          <w:numId w:val="76"/>
        </w:numPr>
        <w:rPr>
          <w:rFonts w:asciiTheme="minorEastAsia" w:hAnsiTheme="minorEastAsia"/>
          <w:lang w:val="en-AU"/>
          <w:rPrChange w:id="128" w:author="Travis Moore" w:date="2025-07-02T15:03:00Z" w16du:dateUtc="2025-07-02T06:03:00Z">
            <w:rPr>
              <w:lang w:val="en-AU"/>
            </w:rPr>
          </w:rPrChange>
        </w:rPr>
        <w:pPrChange w:id="129" w:author="Travis Moore" w:date="2025-07-02T15:33:00Z" w16du:dateUtc="2025-07-02T06:33:00Z">
          <w:pPr>
            <w:numPr>
              <w:numId w:val="20"/>
            </w:numPr>
            <w:tabs>
              <w:tab w:val="num" w:pos="720"/>
            </w:tabs>
            <w:ind w:left="720" w:hanging="360"/>
          </w:pPr>
        </w:pPrChange>
      </w:pPr>
      <w:ins w:id="130" w:author="Travis Moore" w:date="2025-06-16T16:30:00Z">
        <w:r w:rsidRPr="00F9232B">
          <w:rPr>
            <w:rFonts w:asciiTheme="minorEastAsia" w:hAnsiTheme="minorEastAsia" w:hint="eastAsia"/>
            <w:lang w:val="en-AU"/>
            <w:rPrChange w:id="131" w:author="Travis Moore" w:date="2025-07-02T15:32:00Z" w16du:dateUtc="2025-07-02T06:32:00Z">
              <w:rPr>
                <w:rFonts w:hint="eastAsia"/>
              </w:rPr>
            </w:rPrChange>
          </w:rPr>
          <w:t>ボランティア教師育成事業</w:t>
        </w:r>
      </w:ins>
      <w:del w:id="132" w:author="Travis Moore" w:date="2025-06-16T16:30:00Z" w16du:dateUtc="2025-06-16T07:30:00Z">
        <w:r w:rsidR="00DD5957" w:rsidRPr="004000AE" w:rsidDel="00AB0BC5">
          <w:rPr>
            <w:rFonts w:asciiTheme="minorEastAsia" w:hAnsiTheme="minorEastAsia" w:hint="eastAsia"/>
            <w:lang w:val="en-AU"/>
            <w:rPrChange w:id="133" w:author="Travis Moore" w:date="2025-07-02T15:03:00Z" w16du:dateUtc="2025-07-02T06:03:00Z">
              <w:rPr>
                <w:rFonts w:hint="eastAsia"/>
                <w:lang w:val="en-AU"/>
              </w:rPr>
            </w:rPrChange>
          </w:rPr>
          <w:delText>教材の開発および配布</w:delText>
        </w:r>
      </w:del>
      <w:del w:id="134" w:author="Travis Moore" w:date="2025-06-16T16:31:00Z" w16du:dateUtc="2025-06-16T07:31:00Z">
        <w:r w:rsidR="00DD5957" w:rsidRPr="004000AE" w:rsidDel="00AB0BC5">
          <w:rPr>
            <w:rFonts w:asciiTheme="minorEastAsia" w:hAnsiTheme="minorEastAsia"/>
            <w:lang w:val="en-AU"/>
            <w:rPrChange w:id="135" w:author="Travis Moore" w:date="2025-07-02T15:03:00Z" w16du:dateUtc="2025-07-02T06:03:00Z">
              <w:rPr>
                <w:lang w:val="en-AU"/>
              </w:rPr>
            </w:rPrChange>
          </w:rPr>
          <w:br/>
        </w:r>
        <w:r w:rsidR="00DD5957" w:rsidRPr="004000AE" w:rsidDel="00AB0BC5">
          <w:rPr>
            <w:rFonts w:asciiTheme="minorEastAsia" w:hAnsiTheme="minorEastAsia"/>
            <w:lang w:val="en-AU"/>
            <w:rPrChange w:id="136" w:author="Travis Moore" w:date="2025-07-02T15:03:00Z" w16du:dateUtc="2025-07-02T06:03:00Z">
              <w:rPr>
                <w:lang w:val="en-AU"/>
              </w:rPr>
            </w:rPrChange>
          </w:rPr>
          <w:br/>
        </w:r>
      </w:del>
    </w:p>
    <w:p w14:paraId="6CA5C60A" w14:textId="7E7FCFEC" w:rsidR="00DD5957" w:rsidRPr="004000AE" w:rsidRDefault="00AB0BC5" w:rsidP="00F9232B">
      <w:pPr>
        <w:pStyle w:val="ListParagraph"/>
        <w:numPr>
          <w:ilvl w:val="0"/>
          <w:numId w:val="76"/>
        </w:numPr>
        <w:rPr>
          <w:rFonts w:asciiTheme="minorEastAsia" w:hAnsiTheme="minorEastAsia"/>
          <w:lang w:val="en-AU"/>
          <w:rPrChange w:id="137" w:author="Travis Moore" w:date="2025-07-02T15:03:00Z" w16du:dateUtc="2025-07-02T06:03:00Z">
            <w:rPr>
              <w:lang w:val="en-AU"/>
            </w:rPr>
          </w:rPrChange>
        </w:rPr>
        <w:pPrChange w:id="138" w:author="Travis Moore" w:date="2025-07-02T15:33:00Z" w16du:dateUtc="2025-07-02T06:33:00Z">
          <w:pPr>
            <w:numPr>
              <w:numId w:val="20"/>
            </w:numPr>
            <w:tabs>
              <w:tab w:val="num" w:pos="720"/>
            </w:tabs>
            <w:ind w:left="720" w:hanging="360"/>
          </w:pPr>
        </w:pPrChange>
      </w:pPr>
      <w:ins w:id="139" w:author="Travis Moore" w:date="2025-06-16T16:30:00Z">
        <w:r w:rsidRPr="00F9232B">
          <w:rPr>
            <w:rFonts w:asciiTheme="minorEastAsia" w:hAnsiTheme="minorEastAsia"/>
            <w:lang w:val="en-AU"/>
            <w:rPrChange w:id="140" w:author="Travis Moore" w:date="2025-07-02T15:32:00Z" w16du:dateUtc="2025-07-02T06:32:00Z">
              <w:rPr/>
            </w:rPrChange>
          </w:rPr>
          <w:t>AI</w:t>
        </w:r>
        <w:r w:rsidRPr="00F9232B">
          <w:rPr>
            <w:rFonts w:asciiTheme="minorEastAsia" w:hAnsiTheme="minorEastAsia" w:hint="eastAsia"/>
            <w:lang w:val="en-AU"/>
            <w:rPrChange w:id="141" w:author="Travis Moore" w:date="2025-07-02T15:32:00Z" w16du:dateUtc="2025-07-02T06:32:00Z">
              <w:rPr>
                <w:rFonts w:hint="eastAsia"/>
              </w:rPr>
            </w:rPrChange>
          </w:rPr>
          <w:t>とロボティクスの普及啓発事業</w:t>
        </w:r>
      </w:ins>
      <w:del w:id="142" w:author="Travis Moore" w:date="2025-06-16T16:30:00Z" w16du:dateUtc="2025-06-16T07:30:00Z">
        <w:r w:rsidR="00DD5957" w:rsidRPr="004000AE" w:rsidDel="00AB0BC5">
          <w:rPr>
            <w:rFonts w:asciiTheme="minorEastAsia" w:hAnsiTheme="minorEastAsia" w:hint="eastAsia"/>
            <w:lang w:val="en-AU"/>
            <w:rPrChange w:id="143" w:author="Travis Moore" w:date="2025-07-02T15:03:00Z" w16du:dateUtc="2025-07-02T06:03:00Z">
              <w:rPr>
                <w:rFonts w:hint="eastAsia"/>
                <w:lang w:val="en-AU"/>
              </w:rPr>
            </w:rPrChange>
          </w:rPr>
          <w:delText>他団体・企業・教育機関との協働による教育支援事業</w:delText>
        </w:r>
      </w:del>
      <w:del w:id="144" w:author="Travis Moore" w:date="2025-06-16T16:31:00Z" w16du:dateUtc="2025-06-16T07:31:00Z">
        <w:r w:rsidR="00DD5957" w:rsidRPr="004000AE" w:rsidDel="00AB0BC5">
          <w:rPr>
            <w:rFonts w:asciiTheme="minorEastAsia" w:hAnsiTheme="minorEastAsia"/>
            <w:lang w:val="en-AU"/>
            <w:rPrChange w:id="145" w:author="Travis Moore" w:date="2025-07-02T15:03:00Z" w16du:dateUtc="2025-07-02T06:03:00Z">
              <w:rPr>
                <w:lang w:val="en-AU"/>
              </w:rPr>
            </w:rPrChange>
          </w:rPr>
          <w:br/>
        </w:r>
        <w:r w:rsidR="00DD5957" w:rsidRPr="004000AE" w:rsidDel="00AB0BC5">
          <w:rPr>
            <w:rFonts w:asciiTheme="minorEastAsia" w:hAnsiTheme="minorEastAsia"/>
            <w:lang w:val="en-AU"/>
            <w:rPrChange w:id="146" w:author="Travis Moore" w:date="2025-07-02T15:03:00Z" w16du:dateUtc="2025-07-02T06:03:00Z">
              <w:rPr>
                <w:lang w:val="en-AU"/>
              </w:rPr>
            </w:rPrChange>
          </w:rPr>
          <w:br/>
        </w:r>
      </w:del>
    </w:p>
    <w:p w14:paraId="2EAB4F91" w14:textId="78497618" w:rsidR="00DD5957" w:rsidRPr="004000AE" w:rsidRDefault="00AB0BC5" w:rsidP="00F9232B">
      <w:pPr>
        <w:pStyle w:val="ListParagraph"/>
        <w:numPr>
          <w:ilvl w:val="0"/>
          <w:numId w:val="76"/>
        </w:numPr>
        <w:rPr>
          <w:rFonts w:asciiTheme="minorEastAsia" w:hAnsiTheme="minorEastAsia"/>
          <w:lang w:val="en-AU"/>
          <w:rPrChange w:id="147" w:author="Travis Moore" w:date="2025-07-02T15:03:00Z" w16du:dateUtc="2025-07-02T06:03:00Z">
            <w:rPr>
              <w:lang w:val="en-AU"/>
            </w:rPr>
          </w:rPrChange>
        </w:rPr>
        <w:pPrChange w:id="148" w:author="Travis Moore" w:date="2025-07-02T15:33:00Z" w16du:dateUtc="2025-07-02T06:33:00Z">
          <w:pPr>
            <w:numPr>
              <w:numId w:val="20"/>
            </w:numPr>
            <w:tabs>
              <w:tab w:val="num" w:pos="720"/>
            </w:tabs>
            <w:ind w:left="720" w:hanging="360"/>
          </w:pPr>
        </w:pPrChange>
      </w:pPr>
      <w:ins w:id="149" w:author="Travis Moore" w:date="2025-06-16T16:30:00Z">
        <w:r w:rsidRPr="00F9232B">
          <w:rPr>
            <w:rFonts w:asciiTheme="minorEastAsia" w:hAnsiTheme="minorEastAsia" w:hint="eastAsia"/>
            <w:lang w:val="en-AU"/>
            <w:rPrChange w:id="150" w:author="Travis Moore" w:date="2025-07-02T15:32:00Z" w16du:dateUtc="2025-07-02T06:32:00Z">
              <w:rPr>
                <w:rFonts w:hint="eastAsia"/>
              </w:rPr>
            </w:rPrChange>
          </w:rPr>
          <w:t>環境整備事業</w:t>
        </w:r>
      </w:ins>
      <w:del w:id="151" w:author="Travis Moore" w:date="2025-06-16T16:30:00Z" w16du:dateUtc="2025-06-16T07:30:00Z">
        <w:r w:rsidR="00DD5957" w:rsidRPr="004000AE" w:rsidDel="00AB0BC5">
          <w:rPr>
            <w:rFonts w:asciiTheme="minorEastAsia" w:hAnsiTheme="minorEastAsia" w:hint="eastAsia"/>
            <w:lang w:val="en-AU"/>
            <w:rPrChange w:id="152" w:author="Travis Moore" w:date="2025-07-02T15:03:00Z" w16du:dateUtc="2025-07-02T06:03:00Z">
              <w:rPr>
                <w:rFonts w:hint="eastAsia"/>
                <w:lang w:val="en-AU"/>
              </w:rPr>
            </w:rPrChange>
          </w:rPr>
          <w:delText>その他目的を達成するために必要な事業</w:delText>
        </w:r>
      </w:del>
      <w:del w:id="153" w:author="Travis Moore" w:date="2025-07-02T15:38:00Z" w16du:dateUtc="2025-07-02T06:38:00Z">
        <w:r w:rsidR="00DD5957" w:rsidRPr="004000AE" w:rsidDel="00F9232B">
          <w:rPr>
            <w:rFonts w:asciiTheme="minorEastAsia" w:hAnsiTheme="minorEastAsia"/>
            <w:lang w:val="en-AU"/>
            <w:rPrChange w:id="154" w:author="Travis Moore" w:date="2025-07-02T15:03:00Z" w16du:dateUtc="2025-07-02T06:03:00Z">
              <w:rPr>
                <w:lang w:val="en-AU"/>
              </w:rPr>
            </w:rPrChange>
          </w:rPr>
          <w:br/>
        </w:r>
      </w:del>
      <w:del w:id="155" w:author="Travis Moore" w:date="2025-07-02T15:34:00Z" w16du:dateUtc="2025-07-02T06:34:00Z">
        <w:r w:rsidR="00DD5957" w:rsidRPr="004000AE" w:rsidDel="00F9232B">
          <w:rPr>
            <w:rFonts w:asciiTheme="minorEastAsia" w:hAnsiTheme="minorEastAsia"/>
            <w:lang w:val="en-AU"/>
            <w:rPrChange w:id="156" w:author="Travis Moore" w:date="2025-07-02T15:03:00Z" w16du:dateUtc="2025-07-02T06:03:00Z">
              <w:rPr>
                <w:lang w:val="en-AU"/>
              </w:rPr>
            </w:rPrChange>
          </w:rPr>
          <w:br/>
        </w:r>
      </w:del>
    </w:p>
    <w:p w14:paraId="7D1830BC" w14:textId="6D05741C" w:rsidR="00DD5957" w:rsidRPr="009E49F7" w:rsidRDefault="00DD5957" w:rsidP="00565405">
      <w:pPr>
        <w:jc w:val="center"/>
        <w:rPr>
          <w:rFonts w:asciiTheme="minorEastAsia" w:hAnsiTheme="minorEastAsia"/>
          <w:lang w:val="en-AU"/>
          <w:rPrChange w:id="157" w:author="Travis Moore" w:date="2025-06-23T01:44:00Z" w16du:dateUtc="2025-06-22T16:44:00Z">
            <w:rPr>
              <w:lang w:val="en-AU"/>
            </w:rPr>
          </w:rPrChange>
        </w:rPr>
      </w:pPr>
      <w:del w:id="158" w:author="Travis Moore" w:date="2025-06-16T16:31:00Z" w16du:dateUtc="2025-06-16T07:31:00Z">
        <w:r w:rsidRPr="009E49F7" w:rsidDel="00AB0BC5">
          <w:rPr>
            <w:rFonts w:asciiTheme="minorEastAsia" w:hAnsiTheme="minorEastAsia" w:hint="eastAsia"/>
            <w:lang w:val="en-AU"/>
            <w:rPrChange w:id="159" w:author="Travis Moore" w:date="2025-06-23T01:44:00Z" w16du:dateUtc="2025-06-22T16:44:00Z">
              <w:rPr>
                <w:rFonts w:hint="eastAsia"/>
                <w:lang w:val="en-AU"/>
              </w:rPr>
            </w:rPrChange>
          </w:rPr>
          <w:delText>第</w:delText>
        </w:r>
        <w:r w:rsidRPr="009E49F7" w:rsidDel="00AB0BC5">
          <w:rPr>
            <w:rFonts w:asciiTheme="minorEastAsia" w:hAnsiTheme="minorEastAsia"/>
            <w:lang w:val="en-AU"/>
            <w:rPrChange w:id="160" w:author="Travis Moore" w:date="2025-06-23T01:44:00Z" w16du:dateUtc="2025-06-22T16:44:00Z">
              <w:rPr>
                <w:lang w:val="en-AU"/>
              </w:rPr>
            </w:rPrChange>
          </w:rPr>
          <w:delText>2</w:delText>
        </w:r>
      </w:del>
      <w:ins w:id="161" w:author="Travis Moore" w:date="2025-06-16T16:31:00Z" w16du:dateUtc="2025-06-16T07:31:00Z">
        <w:r w:rsidR="00AB0BC5" w:rsidRPr="009E49F7">
          <w:rPr>
            <w:rFonts w:asciiTheme="minorEastAsia" w:hAnsiTheme="minorEastAsia" w:hint="eastAsia"/>
            <w:lang w:val="en-AU"/>
            <w:rPrChange w:id="162" w:author="Travis Moore" w:date="2025-06-23T01:44:00Z" w16du:dateUtc="2025-06-22T16:44:00Z">
              <w:rPr>
                <w:rFonts w:hint="eastAsia"/>
                <w:lang w:val="en-AU"/>
              </w:rPr>
            </w:rPrChange>
          </w:rPr>
          <w:t>第</w:t>
        </w:r>
      </w:ins>
      <w:ins w:id="163" w:author="Travis Moore" w:date="2025-06-23T01:23:00Z" w16du:dateUtc="2025-06-22T16:23:00Z">
        <w:r w:rsidR="00547386" w:rsidRPr="009E49F7">
          <w:rPr>
            <w:rFonts w:asciiTheme="minorEastAsia" w:hAnsiTheme="minorEastAsia" w:hint="eastAsia"/>
            <w:lang w:val="en-AU"/>
            <w:rPrChange w:id="164" w:author="Travis Moore" w:date="2025-06-23T01:44:00Z" w16du:dateUtc="2025-06-22T16:44:00Z">
              <w:rPr>
                <w:rFonts w:hint="eastAsia"/>
                <w:lang w:val="en-AU"/>
              </w:rPr>
            </w:rPrChange>
          </w:rPr>
          <w:t>３</w:t>
        </w:r>
      </w:ins>
      <w:r w:rsidRPr="009E49F7">
        <w:rPr>
          <w:rFonts w:asciiTheme="minorEastAsia" w:hAnsiTheme="minorEastAsia" w:hint="eastAsia"/>
          <w:lang w:val="en-AU"/>
          <w:rPrChange w:id="165" w:author="Travis Moore" w:date="2025-06-23T01:44:00Z" w16du:dateUtc="2025-06-22T16:44:00Z">
            <w:rPr>
              <w:rFonts w:hint="eastAsia"/>
              <w:lang w:val="en-AU"/>
            </w:rPr>
          </w:rPrChange>
        </w:rPr>
        <w:t>章　会員</w:t>
      </w:r>
    </w:p>
    <w:p w14:paraId="24128BF1" w14:textId="7199DF4C" w:rsidR="00DD5957" w:rsidRDefault="00DD5957" w:rsidP="00DD5957">
      <w:pPr>
        <w:rPr>
          <w:ins w:id="166" w:author="Travis Moore" w:date="2025-06-24T22:24:00Z" w16du:dateUtc="2025-06-24T13:24:00Z"/>
          <w:rFonts w:asciiTheme="minorEastAsia" w:hAnsiTheme="minorEastAsia"/>
          <w:lang w:val="en-AU"/>
        </w:rPr>
      </w:pPr>
      <w:r w:rsidRPr="009E49F7">
        <w:rPr>
          <w:rFonts w:asciiTheme="minorEastAsia" w:hAnsiTheme="minorEastAsia" w:hint="eastAsia"/>
          <w:lang w:val="en-AU"/>
          <w:rPrChange w:id="167" w:author="Travis Moore" w:date="2025-06-23T01:44:00Z" w16du:dateUtc="2025-06-22T16:44:00Z">
            <w:rPr>
              <w:rFonts w:hint="eastAsia"/>
              <w:lang w:val="en-AU"/>
            </w:rPr>
          </w:rPrChange>
        </w:rPr>
        <w:t>（会員の種別）</w:t>
      </w:r>
      <w:r w:rsidRPr="009E49F7">
        <w:rPr>
          <w:rFonts w:asciiTheme="minorEastAsia" w:hAnsiTheme="minorEastAsia"/>
          <w:lang w:val="en-AU"/>
          <w:rPrChange w:id="168" w:author="Travis Moore" w:date="2025-06-23T01:44:00Z" w16du:dateUtc="2025-06-22T16:44:00Z">
            <w:rPr>
              <w:lang w:val="en-AU"/>
            </w:rPr>
          </w:rPrChange>
        </w:rPr>
        <w:br/>
      </w:r>
      <w:del w:id="169" w:author="Travis Moore" w:date="2025-06-23T00:50:00Z" w16du:dateUtc="2025-06-22T15:50:00Z">
        <w:r w:rsidRPr="009E49F7" w:rsidDel="00E0155E">
          <w:rPr>
            <w:rFonts w:asciiTheme="minorEastAsia" w:hAnsiTheme="minorEastAsia"/>
            <w:lang w:val="en-AU"/>
            <w:rPrChange w:id="170" w:author="Travis Moore" w:date="2025-06-23T01:44:00Z" w16du:dateUtc="2025-06-22T16:44:00Z">
              <w:rPr>
                <w:lang w:val="en-AU"/>
              </w:rPr>
            </w:rPrChange>
          </w:rPr>
          <w:delText xml:space="preserve"> </w:delText>
        </w:r>
      </w:del>
      <w:r w:rsidRPr="009E49F7">
        <w:rPr>
          <w:rFonts w:asciiTheme="minorEastAsia" w:hAnsiTheme="minorEastAsia" w:hint="eastAsia"/>
          <w:lang w:val="en-AU"/>
          <w:rPrChange w:id="171" w:author="Travis Moore" w:date="2025-06-23T01:44:00Z" w16du:dateUtc="2025-06-22T16:44:00Z">
            <w:rPr>
              <w:rFonts w:hint="eastAsia"/>
              <w:lang w:val="en-AU"/>
            </w:rPr>
          </w:rPrChange>
        </w:rPr>
        <w:t>第</w:t>
      </w:r>
      <w:r w:rsidRPr="009E49F7">
        <w:rPr>
          <w:rFonts w:asciiTheme="minorEastAsia" w:hAnsiTheme="minorEastAsia"/>
          <w:lang w:val="en-AU"/>
          <w:rPrChange w:id="172" w:author="Travis Moore" w:date="2025-06-23T01:44:00Z" w16du:dateUtc="2025-06-22T16:44:00Z">
            <w:rPr>
              <w:lang w:val="en-AU"/>
            </w:rPr>
          </w:rPrChange>
        </w:rPr>
        <w:t>6</w:t>
      </w:r>
      <w:r w:rsidRPr="009E49F7">
        <w:rPr>
          <w:rFonts w:asciiTheme="minorEastAsia" w:hAnsiTheme="minorEastAsia" w:hint="eastAsia"/>
          <w:lang w:val="en-AU"/>
          <w:rPrChange w:id="173" w:author="Travis Moore" w:date="2025-06-23T01:44:00Z" w16du:dateUtc="2025-06-22T16:44:00Z">
            <w:rPr>
              <w:rFonts w:hint="eastAsia"/>
              <w:lang w:val="en-AU"/>
            </w:rPr>
          </w:rPrChange>
        </w:rPr>
        <w:t>条　本法人の会員は、次の</w:t>
      </w:r>
      <w:del w:id="174" w:author="Travis Moore" w:date="2025-06-24T22:22:00Z" w16du:dateUtc="2025-06-24T13:22:00Z">
        <w:r w:rsidRPr="009E49F7" w:rsidDel="007E2F29">
          <w:rPr>
            <w:rFonts w:asciiTheme="minorEastAsia" w:hAnsiTheme="minorEastAsia"/>
            <w:lang w:val="en-AU"/>
            <w:rPrChange w:id="175" w:author="Travis Moore" w:date="2025-06-23T01:44:00Z" w16du:dateUtc="2025-06-22T16:44:00Z">
              <w:rPr>
                <w:lang w:val="en-AU"/>
              </w:rPr>
            </w:rPrChange>
          </w:rPr>
          <w:delText>4</w:delText>
        </w:r>
      </w:del>
      <w:ins w:id="176" w:author="Travis Moore" w:date="2025-06-25T00:47:00Z" w16du:dateUtc="2025-06-24T15:47:00Z">
        <w:r w:rsidR="00E72470">
          <w:rPr>
            <w:rFonts w:asciiTheme="minorEastAsia" w:hAnsiTheme="minorEastAsia" w:hint="eastAsia"/>
            <w:lang w:val="en-AU"/>
          </w:rPr>
          <w:t>2</w:t>
        </w:r>
      </w:ins>
      <w:r w:rsidRPr="009E49F7">
        <w:rPr>
          <w:rFonts w:asciiTheme="minorEastAsia" w:hAnsiTheme="minorEastAsia" w:hint="eastAsia"/>
          <w:lang w:val="en-AU"/>
          <w:rPrChange w:id="177" w:author="Travis Moore" w:date="2025-06-23T01:44:00Z" w16du:dateUtc="2025-06-22T16:44:00Z">
            <w:rPr>
              <w:rFonts w:hint="eastAsia"/>
              <w:lang w:val="en-AU"/>
            </w:rPr>
          </w:rPrChange>
        </w:rPr>
        <w:t>種とする。</w:t>
      </w:r>
    </w:p>
    <w:p w14:paraId="73BD7AD3" w14:textId="33315463" w:rsidR="007E2F29" w:rsidRDefault="007E2F29" w:rsidP="007E2F29">
      <w:pPr>
        <w:pStyle w:val="ListParagraph"/>
        <w:numPr>
          <w:ilvl w:val="0"/>
          <w:numId w:val="63"/>
        </w:numPr>
        <w:rPr>
          <w:ins w:id="178" w:author="Travis Moore" w:date="2025-06-24T22:25:00Z" w16du:dateUtc="2025-06-24T13:25:00Z"/>
          <w:rFonts w:asciiTheme="minorEastAsia" w:hAnsiTheme="minorEastAsia"/>
          <w:lang w:val="en-AU"/>
        </w:rPr>
      </w:pPr>
      <w:ins w:id="179" w:author="Travis Moore" w:date="2025-06-24T22:25:00Z" w16du:dateUtc="2025-06-24T13:25:00Z">
        <w:r w:rsidRPr="00B0792E">
          <w:rPr>
            <w:rFonts w:asciiTheme="minorEastAsia" w:hAnsiTheme="minorEastAsia" w:hint="eastAsia"/>
          </w:rPr>
          <w:lastRenderedPageBreak/>
          <w:t>正会員　本法人の目的に賛同して入会した個人及び団体</w:t>
        </w:r>
        <w:r w:rsidRPr="00B0792E">
          <w:rPr>
            <w:rFonts w:asciiTheme="minorEastAsia" w:hAnsiTheme="minorEastAsia" w:hint="eastAsia"/>
            <w:lang w:val="en-AU"/>
          </w:rPr>
          <w:t>。</w:t>
        </w:r>
      </w:ins>
    </w:p>
    <w:p w14:paraId="5DDCFCC7" w14:textId="742A257A" w:rsidR="007E2F29" w:rsidRPr="007E2F29" w:rsidRDefault="007E2F29">
      <w:pPr>
        <w:pStyle w:val="ListParagraph"/>
        <w:numPr>
          <w:ilvl w:val="0"/>
          <w:numId w:val="63"/>
        </w:numPr>
        <w:rPr>
          <w:rFonts w:asciiTheme="minorEastAsia" w:hAnsiTheme="minorEastAsia"/>
          <w:lang w:val="en-AU"/>
          <w:rPrChange w:id="180" w:author="Travis Moore" w:date="2025-06-24T22:24:00Z" w16du:dateUtc="2025-06-24T13:24:00Z">
            <w:rPr>
              <w:lang w:val="en-AU"/>
            </w:rPr>
          </w:rPrChange>
        </w:rPr>
        <w:pPrChange w:id="181" w:author="Travis Moore" w:date="2025-06-24T22:24:00Z" w16du:dateUtc="2025-06-24T13:24:00Z">
          <w:pPr/>
        </w:pPrChange>
      </w:pPr>
      <w:ins w:id="182" w:author="Travis Moore" w:date="2025-06-24T22:25:00Z" w16du:dateUtc="2025-06-24T13:25:00Z">
        <w:r w:rsidRPr="00B0792E">
          <w:rPr>
            <w:rFonts w:asciiTheme="minorEastAsia" w:hAnsiTheme="minorEastAsia" w:hint="eastAsia"/>
          </w:rPr>
          <w:t>賛助会員　本法人の事業を賛助するために入会した個人及び団体</w:t>
        </w:r>
        <w:r w:rsidRPr="00B0792E">
          <w:rPr>
            <w:rFonts w:asciiTheme="minorEastAsia" w:hAnsiTheme="minorEastAsia" w:hint="eastAsia"/>
            <w:lang w:val="en-AU"/>
          </w:rPr>
          <w:t>。</w:t>
        </w:r>
      </w:ins>
    </w:p>
    <w:p w14:paraId="768F68E6" w14:textId="38AD2B80" w:rsidR="00DD5957" w:rsidRPr="007E2F29" w:rsidDel="002E139D" w:rsidRDefault="00DD5957">
      <w:pPr>
        <w:rPr>
          <w:del w:id="183" w:author="Travis Moore" w:date="2025-06-22T22:52:00Z" w16du:dateUtc="2025-06-22T13:52:00Z"/>
          <w:rFonts w:asciiTheme="minorEastAsia" w:hAnsiTheme="minorEastAsia"/>
          <w:lang w:val="en-AU"/>
          <w:rPrChange w:id="184" w:author="Travis Moore" w:date="2025-06-24T22:25:00Z" w16du:dateUtc="2025-06-24T13:25:00Z">
            <w:rPr>
              <w:del w:id="185" w:author="Travis Moore" w:date="2025-06-22T22:52:00Z" w16du:dateUtc="2025-06-22T13:52:00Z"/>
              <w:lang w:val="en-AU"/>
            </w:rPr>
          </w:rPrChange>
        </w:rPr>
        <w:pPrChange w:id="186" w:author="Travis Moore" w:date="2025-06-24T22:25:00Z" w16du:dateUtc="2025-06-24T13:25:00Z">
          <w:pPr>
            <w:pStyle w:val="ListParagraph"/>
            <w:numPr>
              <w:numId w:val="37"/>
            </w:numPr>
            <w:tabs>
              <w:tab w:val="num" w:pos="720"/>
            </w:tabs>
            <w:ind w:hanging="360"/>
          </w:pPr>
        </w:pPrChange>
      </w:pPr>
      <w:del w:id="187" w:author="Travis Moore" w:date="2025-06-22T22:52:00Z" w16du:dateUtc="2025-06-22T13:52:00Z">
        <w:r w:rsidRPr="007E2F29" w:rsidDel="002E139D">
          <w:rPr>
            <w:rFonts w:asciiTheme="minorEastAsia" w:hAnsiTheme="minorEastAsia" w:hint="eastAsia"/>
            <w:lang w:val="en-AU"/>
            <w:rPrChange w:id="188" w:author="Travis Moore" w:date="2025-06-24T22:25:00Z" w16du:dateUtc="2025-06-24T13:25:00Z">
              <w:rPr>
                <w:rFonts w:hint="eastAsia"/>
                <w:lang w:val="en-AU"/>
              </w:rPr>
            </w:rPrChange>
          </w:rPr>
          <w:delText>（</w:delText>
        </w:r>
        <w:r w:rsidRPr="007E2F29" w:rsidDel="002E139D">
          <w:rPr>
            <w:rFonts w:asciiTheme="minorEastAsia" w:hAnsiTheme="minorEastAsia"/>
            <w:lang w:val="en-AU"/>
            <w:rPrChange w:id="189" w:author="Travis Moore" w:date="2025-06-24T22:25:00Z" w16du:dateUtc="2025-06-24T13:25:00Z">
              <w:rPr>
                <w:lang w:val="en-AU"/>
              </w:rPr>
            </w:rPrChange>
          </w:rPr>
          <w:delText>1</w:delText>
        </w:r>
        <w:r w:rsidRPr="007E2F29" w:rsidDel="002E139D">
          <w:rPr>
            <w:rFonts w:asciiTheme="minorEastAsia" w:hAnsiTheme="minorEastAsia" w:hint="eastAsia"/>
            <w:lang w:val="en-AU"/>
            <w:rPrChange w:id="190" w:author="Travis Moore" w:date="2025-06-24T22:25:00Z" w16du:dateUtc="2025-06-24T13:25:00Z">
              <w:rPr>
                <w:rFonts w:hint="eastAsia"/>
                <w:lang w:val="en-AU"/>
              </w:rPr>
            </w:rPrChange>
          </w:rPr>
          <w:delText>）</w:delText>
        </w:r>
      </w:del>
      <w:del w:id="191" w:author="Travis Moore" w:date="2025-06-16T16:40:00Z" w16du:dateUtc="2025-06-16T07:40:00Z">
        <w:r w:rsidRPr="007E2F29" w:rsidDel="003A54FF">
          <w:rPr>
            <w:rFonts w:asciiTheme="minorEastAsia" w:hAnsiTheme="minorEastAsia" w:hint="eastAsia"/>
            <w:lang w:val="en-AU"/>
            <w:rPrChange w:id="192" w:author="Travis Moore" w:date="2025-06-24T22:25:00Z" w16du:dateUtc="2025-06-24T13:25:00Z">
              <w:rPr>
                <w:rFonts w:hint="eastAsia"/>
                <w:lang w:val="en-AU"/>
              </w:rPr>
            </w:rPrChange>
          </w:rPr>
          <w:delText>創立会員　本法人の設立に貢献し、本法人の目的に賛同した個人または団体で、総会における議決権を有し、会費を徴収しない</w:delText>
        </w:r>
      </w:del>
      <w:del w:id="193" w:author="Travis Moore" w:date="2025-06-24T22:25:00Z" w16du:dateUtc="2025-06-24T13:25:00Z">
        <w:r w:rsidRPr="007E2F29" w:rsidDel="007E2F29">
          <w:rPr>
            <w:rFonts w:asciiTheme="minorEastAsia" w:hAnsiTheme="minorEastAsia" w:hint="eastAsia"/>
            <w:lang w:val="en-AU"/>
            <w:rPrChange w:id="194" w:author="Travis Moore" w:date="2025-06-24T22:25:00Z" w16du:dateUtc="2025-06-24T13:25:00Z">
              <w:rPr>
                <w:rFonts w:hint="eastAsia"/>
                <w:lang w:val="en-AU"/>
              </w:rPr>
            </w:rPrChange>
          </w:rPr>
          <w:delText>。</w:delText>
        </w:r>
      </w:del>
    </w:p>
    <w:p w14:paraId="76B84347" w14:textId="1FF174AE" w:rsidR="00DD5957" w:rsidRPr="007E2F29" w:rsidDel="003A54FF" w:rsidRDefault="00DD5957">
      <w:pPr>
        <w:rPr>
          <w:del w:id="195" w:author="Travis Moore" w:date="2025-06-16T16:40:00Z" w16du:dateUtc="2025-06-16T07:40:00Z"/>
          <w:lang w:val="en-AU"/>
        </w:rPr>
      </w:pPr>
      <w:del w:id="196" w:author="Travis Moore" w:date="2025-06-22T22:52:00Z" w16du:dateUtc="2025-06-22T13:52:00Z">
        <w:r w:rsidRPr="007E2F29" w:rsidDel="002E139D">
          <w:rPr>
            <w:rFonts w:hint="eastAsia"/>
            <w:lang w:val="en-AU"/>
          </w:rPr>
          <w:delText>（</w:delText>
        </w:r>
        <w:r w:rsidRPr="007E2F29" w:rsidDel="002E139D">
          <w:rPr>
            <w:lang w:val="en-AU"/>
          </w:rPr>
          <w:delText>2</w:delText>
        </w:r>
        <w:r w:rsidRPr="007E2F29" w:rsidDel="002E139D">
          <w:rPr>
            <w:rFonts w:hint="eastAsia"/>
            <w:lang w:val="en-AU"/>
          </w:rPr>
          <w:delText>）</w:delText>
        </w:r>
      </w:del>
      <w:del w:id="197" w:author="Travis Moore" w:date="2025-06-16T16:40:00Z" w16du:dateUtc="2025-06-16T07:40:00Z">
        <w:r w:rsidRPr="007E2F29" w:rsidDel="003A54FF">
          <w:rPr>
            <w:rFonts w:hint="eastAsia"/>
            <w:lang w:val="en-AU"/>
          </w:rPr>
          <w:delText>賛助会員　本法人の目的に賛同し、活動を支援する個人または団体で、議決権を有しない</w:delText>
        </w:r>
      </w:del>
      <w:del w:id="198" w:author="Travis Moore" w:date="2025-06-24T22:25:00Z" w16du:dateUtc="2025-06-24T13:25:00Z">
        <w:r w:rsidRPr="007E2F29" w:rsidDel="007E2F29">
          <w:rPr>
            <w:rFonts w:hint="eastAsia"/>
            <w:lang w:val="en-AU"/>
          </w:rPr>
          <w:delText>。</w:delText>
        </w:r>
      </w:del>
    </w:p>
    <w:p w14:paraId="15F9E139" w14:textId="6D94FC9C" w:rsidR="00DD5957" w:rsidRPr="007E2F29" w:rsidDel="003A54FF" w:rsidRDefault="00DD5957">
      <w:pPr>
        <w:rPr>
          <w:del w:id="199" w:author="Travis Moore" w:date="2025-06-16T16:40:00Z" w16du:dateUtc="2025-06-16T07:40:00Z"/>
          <w:lang w:val="en-AU"/>
        </w:rPr>
      </w:pPr>
      <w:del w:id="200" w:author="Travis Moore" w:date="2025-06-16T16:40:00Z" w16du:dateUtc="2025-06-16T07:40:00Z">
        <w:r w:rsidRPr="007E2F29" w:rsidDel="003A54FF">
          <w:rPr>
            <w:rFonts w:hint="eastAsia"/>
            <w:lang w:val="en-AU"/>
          </w:rPr>
          <w:delText>（</w:delText>
        </w:r>
        <w:r w:rsidRPr="007E2F29" w:rsidDel="003A54FF">
          <w:rPr>
            <w:lang w:val="en-AU"/>
          </w:rPr>
          <w:delText>3</w:delText>
        </w:r>
        <w:r w:rsidRPr="007E2F29" w:rsidDel="003A54FF">
          <w:rPr>
            <w:rFonts w:hint="eastAsia"/>
            <w:lang w:val="en-AU"/>
          </w:rPr>
          <w:delText>）一般会員　本法人の目的に賛同し、教材へのアクセス権を有する個人または団体で、議決権を有しない。</w:delText>
        </w:r>
      </w:del>
    </w:p>
    <w:p w14:paraId="2E4206DF" w14:textId="05AF86AE" w:rsidR="00DD5957" w:rsidRPr="007E2F29" w:rsidDel="003A54FF" w:rsidRDefault="00DD5957">
      <w:pPr>
        <w:rPr>
          <w:del w:id="201" w:author="Travis Moore" w:date="2025-06-16T16:40:00Z" w16du:dateUtc="2025-06-16T07:40:00Z"/>
          <w:lang w:val="en-AU"/>
        </w:rPr>
      </w:pPr>
      <w:del w:id="202" w:author="Travis Moore" w:date="2025-06-16T16:40:00Z" w16du:dateUtc="2025-06-16T07:40:00Z">
        <w:r w:rsidRPr="007E2F29" w:rsidDel="003A54FF">
          <w:rPr>
            <w:rFonts w:hint="eastAsia"/>
            <w:lang w:val="en-AU"/>
          </w:rPr>
          <w:delText>（</w:delText>
        </w:r>
        <w:r w:rsidRPr="007E2F29" w:rsidDel="003A54FF">
          <w:rPr>
            <w:lang w:val="en-AU"/>
          </w:rPr>
          <w:delText>4</w:delText>
        </w:r>
        <w:r w:rsidRPr="007E2F29" w:rsidDel="003A54FF">
          <w:rPr>
            <w:rFonts w:hint="eastAsia"/>
            <w:lang w:val="en-AU"/>
          </w:rPr>
          <w:delText>）活動会員　本法人の目的に賛同し、積極的に活動に参加する個人または団体で、総会における議決権を有し、教材へのアクセス権および開発への参加権を有する。</w:delText>
        </w:r>
      </w:del>
    </w:p>
    <w:p w14:paraId="360E7792" w14:textId="77777777" w:rsidR="00DD5957" w:rsidRPr="007E2F29" w:rsidDel="007E2F29" w:rsidRDefault="00DD5957" w:rsidP="007E2F29">
      <w:pPr>
        <w:rPr>
          <w:del w:id="203" w:author="Travis Moore" w:date="2025-06-24T22:25:00Z" w16du:dateUtc="2025-06-24T13:25:00Z"/>
          <w:lang w:val="en-AU"/>
        </w:rPr>
      </w:pPr>
    </w:p>
    <w:p w14:paraId="640DFEB8" w14:textId="710AD499" w:rsidR="00DD5957" w:rsidRPr="009E49F7" w:rsidDel="007E2F29" w:rsidRDefault="00DD5957" w:rsidP="00DD5957">
      <w:pPr>
        <w:rPr>
          <w:del w:id="204" w:author="Travis Moore" w:date="2025-06-24T22:28:00Z" w16du:dateUtc="2025-06-24T13:28:00Z"/>
          <w:rFonts w:asciiTheme="minorEastAsia" w:hAnsiTheme="minorEastAsia"/>
          <w:lang w:val="en-AU"/>
          <w:rPrChange w:id="205" w:author="Travis Moore" w:date="2025-06-23T01:44:00Z" w16du:dateUtc="2025-06-22T16:44:00Z">
            <w:rPr>
              <w:del w:id="206" w:author="Travis Moore" w:date="2025-06-24T22:28:00Z" w16du:dateUtc="2025-06-24T13:28:00Z"/>
              <w:lang w:val="en-AU"/>
            </w:rPr>
          </w:rPrChange>
        </w:rPr>
      </w:pPr>
      <w:r w:rsidRPr="009E49F7">
        <w:rPr>
          <w:rFonts w:asciiTheme="minorEastAsia" w:hAnsiTheme="minorEastAsia" w:hint="eastAsia"/>
          <w:lang w:val="en-AU"/>
          <w:rPrChange w:id="207" w:author="Travis Moore" w:date="2025-06-23T01:44:00Z" w16du:dateUtc="2025-06-22T16:44:00Z">
            <w:rPr>
              <w:rFonts w:hint="eastAsia"/>
              <w:lang w:val="en-AU"/>
            </w:rPr>
          </w:rPrChange>
        </w:rPr>
        <w:t>（入会）</w:t>
      </w:r>
      <w:r w:rsidRPr="009E49F7">
        <w:rPr>
          <w:rFonts w:asciiTheme="minorEastAsia" w:hAnsiTheme="minorEastAsia"/>
          <w:lang w:val="en-AU"/>
          <w:rPrChange w:id="208" w:author="Travis Moore" w:date="2025-06-23T01:44:00Z" w16du:dateUtc="2025-06-22T16:44:00Z">
            <w:rPr>
              <w:lang w:val="en-AU"/>
            </w:rPr>
          </w:rPrChange>
        </w:rPr>
        <w:br/>
      </w:r>
      <w:del w:id="209" w:author="Travis Moore" w:date="2025-06-23T00:50:00Z" w16du:dateUtc="2025-06-22T15:50:00Z">
        <w:r w:rsidRPr="009E49F7" w:rsidDel="00E0155E">
          <w:rPr>
            <w:rFonts w:asciiTheme="minorEastAsia" w:hAnsiTheme="minorEastAsia"/>
            <w:lang w:val="en-AU"/>
            <w:rPrChange w:id="210" w:author="Travis Moore" w:date="2025-06-23T01:44:00Z" w16du:dateUtc="2025-06-22T16:44:00Z">
              <w:rPr>
                <w:lang w:val="en-AU"/>
              </w:rPr>
            </w:rPrChange>
          </w:rPr>
          <w:delText xml:space="preserve"> </w:delText>
        </w:r>
      </w:del>
      <w:r w:rsidRPr="009E49F7">
        <w:rPr>
          <w:rFonts w:asciiTheme="minorEastAsia" w:hAnsiTheme="minorEastAsia" w:hint="eastAsia"/>
          <w:lang w:val="en-AU"/>
          <w:rPrChange w:id="211" w:author="Travis Moore" w:date="2025-06-23T01:44:00Z" w16du:dateUtc="2025-06-22T16:44:00Z">
            <w:rPr>
              <w:rFonts w:hint="eastAsia"/>
              <w:lang w:val="en-AU"/>
            </w:rPr>
          </w:rPrChange>
        </w:rPr>
        <w:t>第</w:t>
      </w:r>
      <w:r w:rsidRPr="009E49F7">
        <w:rPr>
          <w:rFonts w:asciiTheme="minorEastAsia" w:hAnsiTheme="minorEastAsia"/>
          <w:lang w:val="en-AU"/>
          <w:rPrChange w:id="212" w:author="Travis Moore" w:date="2025-06-23T01:44:00Z" w16du:dateUtc="2025-06-22T16:44:00Z">
            <w:rPr>
              <w:lang w:val="en-AU"/>
            </w:rPr>
          </w:rPrChange>
        </w:rPr>
        <w:t>7</w:t>
      </w:r>
      <w:r w:rsidRPr="009E49F7">
        <w:rPr>
          <w:rFonts w:asciiTheme="minorEastAsia" w:hAnsiTheme="minorEastAsia" w:hint="eastAsia"/>
          <w:lang w:val="en-AU"/>
          <w:rPrChange w:id="213" w:author="Travis Moore" w:date="2025-06-23T01:44:00Z" w16du:dateUtc="2025-06-22T16:44:00Z">
            <w:rPr>
              <w:rFonts w:hint="eastAsia"/>
              <w:lang w:val="en-AU"/>
            </w:rPr>
          </w:rPrChange>
        </w:rPr>
        <w:t>条</w:t>
      </w:r>
      <w:ins w:id="214" w:author="Travis Moore" w:date="2025-06-24T22:28:00Z" w16du:dateUtc="2025-06-24T13:28:00Z">
        <w:r w:rsidR="007E2F29">
          <w:rPr>
            <w:rFonts w:asciiTheme="minorEastAsia" w:hAnsiTheme="minorEastAsia" w:hint="eastAsia"/>
            <w:lang w:val="en-AU"/>
          </w:rPr>
          <w:t xml:space="preserve">　</w:t>
        </w:r>
      </w:ins>
    </w:p>
    <w:p w14:paraId="1F7E937A" w14:textId="67DF2628" w:rsidR="003A54FF" w:rsidRPr="009E49F7" w:rsidRDefault="003A54FF">
      <w:pPr>
        <w:rPr>
          <w:ins w:id="215" w:author="Travis Moore" w:date="2025-06-16T16:43:00Z" w16du:dateUtc="2025-06-16T07:43:00Z"/>
          <w:rFonts w:asciiTheme="minorEastAsia" w:hAnsiTheme="minorEastAsia"/>
          <w:lang w:val="en-AU"/>
          <w:rPrChange w:id="216" w:author="Travis Moore" w:date="2025-06-23T01:44:00Z" w16du:dateUtc="2025-06-22T16:44:00Z">
            <w:rPr>
              <w:ins w:id="217" w:author="Travis Moore" w:date="2025-06-16T16:43:00Z" w16du:dateUtc="2025-06-16T07:43:00Z"/>
              <w:lang w:val="en-AU"/>
            </w:rPr>
          </w:rPrChange>
        </w:rPr>
        <w:pPrChange w:id="218" w:author="Travis Moore" w:date="2025-06-24T22:28:00Z" w16du:dateUtc="2025-06-24T13:28:00Z">
          <w:pPr>
            <w:numPr>
              <w:numId w:val="21"/>
            </w:numPr>
            <w:tabs>
              <w:tab w:val="num" w:pos="360"/>
            </w:tabs>
            <w:ind w:left="360" w:hanging="360"/>
          </w:pPr>
        </w:pPrChange>
      </w:pPr>
      <w:ins w:id="219" w:author="Travis Moore" w:date="2025-06-16T16:43:00Z" w16du:dateUtc="2025-06-16T07:43:00Z">
        <w:r w:rsidRPr="009E49F7">
          <w:rPr>
            <w:rFonts w:asciiTheme="minorEastAsia" w:hAnsiTheme="minorEastAsia" w:hint="eastAsia"/>
            <w:lang w:val="en-AU"/>
            <w:rPrChange w:id="220" w:author="Travis Moore" w:date="2025-06-23T01:44:00Z" w16du:dateUtc="2025-06-22T16:44:00Z">
              <w:rPr>
                <w:rFonts w:hint="eastAsia"/>
                <w:lang w:val="en-AU"/>
              </w:rPr>
            </w:rPrChange>
          </w:rPr>
          <w:t>会員の入会については、特に条件を定めない。</w:t>
        </w:r>
      </w:ins>
    </w:p>
    <w:p w14:paraId="07F1BB27" w14:textId="4B8C08A9" w:rsidR="00DD5957" w:rsidDel="007E2F29" w:rsidRDefault="00DD5957" w:rsidP="00E31A1A">
      <w:pPr>
        <w:pStyle w:val="ListParagraph"/>
        <w:numPr>
          <w:ilvl w:val="0"/>
          <w:numId w:val="64"/>
        </w:numPr>
        <w:rPr>
          <w:del w:id="221" w:author="Travis Moore" w:date="2025-06-24T22:31:00Z" w16du:dateUtc="2025-06-24T13:31:00Z"/>
          <w:rFonts w:asciiTheme="minorEastAsia" w:hAnsiTheme="minorEastAsia"/>
          <w:lang w:val="en-AU"/>
        </w:rPr>
        <w:pPrChange w:id="222" w:author="Travis Moore" w:date="2025-07-02T15:46:00Z" w16du:dateUtc="2025-07-02T06:46:00Z">
          <w:pPr>
            <w:numPr>
              <w:numId w:val="21"/>
            </w:numPr>
            <w:tabs>
              <w:tab w:val="num" w:pos="360"/>
            </w:tabs>
            <w:ind w:left="360" w:hanging="360"/>
          </w:pPr>
        </w:pPrChange>
      </w:pPr>
      <w:r w:rsidRPr="009E49F7">
        <w:rPr>
          <w:rFonts w:asciiTheme="minorEastAsia" w:hAnsiTheme="minorEastAsia" w:hint="eastAsia"/>
          <w:lang w:val="en-AU"/>
          <w:rPrChange w:id="223" w:author="Travis Moore" w:date="2025-06-23T01:44:00Z" w16du:dateUtc="2025-06-22T16:44:00Z">
            <w:rPr>
              <w:rFonts w:hint="eastAsia"/>
              <w:lang w:val="en-AU"/>
            </w:rPr>
          </w:rPrChange>
        </w:rPr>
        <w:t>正会員又は賛助会員として入会しようとする者は、代表理事が別に定める入会申込書により、代表理事に申し込むものと</w:t>
      </w:r>
      <w:ins w:id="224" w:author="Travis Moore" w:date="2025-06-24T22:31:00Z" w16du:dateUtc="2025-06-24T13:31:00Z">
        <w:r w:rsidR="007E2F29" w:rsidRPr="007E2F29">
          <w:rPr>
            <w:rFonts w:asciiTheme="minorEastAsia" w:hAnsiTheme="minorEastAsia" w:hint="eastAsia"/>
            <w:lang w:val="en-AU"/>
          </w:rPr>
          <w:t>し、代表理事は正当な理由がない限り、入会を認めなければならない。</w:t>
        </w:r>
      </w:ins>
      <w:del w:id="225" w:author="Travis Moore" w:date="2025-06-24T22:31:00Z" w16du:dateUtc="2025-06-24T13:31:00Z">
        <w:r w:rsidRPr="009E49F7" w:rsidDel="007E2F29">
          <w:rPr>
            <w:rFonts w:asciiTheme="minorEastAsia" w:hAnsiTheme="minorEastAsia" w:hint="eastAsia"/>
            <w:lang w:val="en-AU"/>
            <w:rPrChange w:id="226" w:author="Travis Moore" w:date="2025-06-23T01:44:00Z" w16du:dateUtc="2025-06-22T16:44:00Z">
              <w:rPr>
                <w:rFonts w:hint="eastAsia"/>
                <w:lang w:val="en-AU"/>
              </w:rPr>
            </w:rPrChange>
          </w:rPr>
          <w:delText>する。</w:delText>
        </w:r>
      </w:del>
    </w:p>
    <w:p w14:paraId="661CC680" w14:textId="77777777" w:rsidR="007E2F29" w:rsidRPr="009E49F7" w:rsidRDefault="007E2F29" w:rsidP="00E31A1A">
      <w:pPr>
        <w:pStyle w:val="ListParagraph"/>
        <w:numPr>
          <w:ilvl w:val="0"/>
          <w:numId w:val="64"/>
        </w:numPr>
        <w:rPr>
          <w:ins w:id="227" w:author="Travis Moore" w:date="2025-06-24T22:31:00Z" w16du:dateUtc="2025-06-24T13:31:00Z"/>
          <w:rFonts w:asciiTheme="minorEastAsia" w:hAnsiTheme="minorEastAsia"/>
          <w:lang w:val="en-AU"/>
          <w:rPrChange w:id="228" w:author="Travis Moore" w:date="2025-06-23T01:44:00Z" w16du:dateUtc="2025-06-22T16:44:00Z">
            <w:rPr>
              <w:ins w:id="229" w:author="Travis Moore" w:date="2025-06-24T22:31:00Z" w16du:dateUtc="2025-06-24T13:31:00Z"/>
              <w:lang w:val="en-AU"/>
            </w:rPr>
          </w:rPrChange>
        </w:rPr>
        <w:pPrChange w:id="230" w:author="Travis Moore" w:date="2025-07-02T15:46:00Z" w16du:dateUtc="2025-07-02T06:46:00Z">
          <w:pPr>
            <w:numPr>
              <w:numId w:val="21"/>
            </w:numPr>
            <w:tabs>
              <w:tab w:val="num" w:pos="360"/>
            </w:tabs>
            <w:ind w:left="360" w:hanging="360"/>
          </w:pPr>
        </w:pPrChange>
      </w:pPr>
    </w:p>
    <w:p w14:paraId="5FA586A1" w14:textId="033E9DA8" w:rsidR="00DD5957" w:rsidRPr="009E49F7" w:rsidDel="007E2F29" w:rsidRDefault="00DD5957" w:rsidP="00E31A1A">
      <w:pPr>
        <w:pStyle w:val="ListParagraph"/>
        <w:numPr>
          <w:ilvl w:val="0"/>
          <w:numId w:val="64"/>
        </w:numPr>
        <w:rPr>
          <w:del w:id="231" w:author="Travis Moore" w:date="2025-06-24T22:31:00Z" w16du:dateUtc="2025-06-24T13:31:00Z"/>
          <w:rFonts w:asciiTheme="minorEastAsia" w:hAnsiTheme="minorEastAsia"/>
          <w:lang w:val="en-AU"/>
          <w:rPrChange w:id="232" w:author="Travis Moore" w:date="2025-06-23T01:44:00Z" w16du:dateUtc="2025-06-22T16:44:00Z">
            <w:rPr>
              <w:del w:id="233" w:author="Travis Moore" w:date="2025-06-24T22:31:00Z" w16du:dateUtc="2025-06-24T13:31:00Z"/>
              <w:lang w:val="en-AU"/>
            </w:rPr>
          </w:rPrChange>
        </w:rPr>
        <w:pPrChange w:id="234" w:author="Travis Moore" w:date="2025-07-02T15:46:00Z" w16du:dateUtc="2025-07-02T06:46:00Z">
          <w:pPr>
            <w:numPr>
              <w:numId w:val="21"/>
            </w:numPr>
            <w:tabs>
              <w:tab w:val="num" w:pos="360"/>
            </w:tabs>
            <w:ind w:left="360" w:hanging="360"/>
          </w:pPr>
        </w:pPrChange>
      </w:pPr>
      <w:del w:id="235" w:author="Travis Moore" w:date="2025-06-16T17:12:00Z" w16du:dateUtc="2025-06-16T08:12:00Z">
        <w:r w:rsidRPr="009E49F7" w:rsidDel="00052077">
          <w:rPr>
            <w:rFonts w:asciiTheme="minorEastAsia" w:hAnsiTheme="minorEastAsia" w:hint="eastAsia"/>
            <w:lang w:val="en-AU"/>
            <w:rPrChange w:id="236" w:author="Travis Moore" w:date="2025-06-23T01:44:00Z" w16du:dateUtc="2025-06-22T16:44:00Z">
              <w:rPr>
                <w:rFonts w:hint="eastAsia"/>
                <w:lang w:val="en-AU"/>
              </w:rPr>
            </w:rPrChange>
          </w:rPr>
          <w:delText>代表理事は、正会員として入会を申し込んだ者については、その者が本法人の目的に賛同し、活動に参加する意思があると認める場合は、正当な理由がない限り、入会を承認しなければならない。賛助会員として入会を申し込んだ者については、本法人の目的に賛同し、事業を賛助する意思があると認める場合は、入会を承認するものとする</w:delText>
        </w:r>
      </w:del>
      <w:del w:id="237" w:author="Travis Moore" w:date="2025-06-24T22:31:00Z" w16du:dateUtc="2025-06-24T13:31:00Z">
        <w:r w:rsidRPr="009E49F7" w:rsidDel="007E2F29">
          <w:rPr>
            <w:rFonts w:asciiTheme="minorEastAsia" w:hAnsiTheme="minorEastAsia" w:hint="eastAsia"/>
            <w:lang w:val="en-AU"/>
            <w:rPrChange w:id="238" w:author="Travis Moore" w:date="2025-06-23T01:44:00Z" w16du:dateUtc="2025-06-22T16:44:00Z">
              <w:rPr>
                <w:rFonts w:hint="eastAsia"/>
                <w:lang w:val="en-AU"/>
              </w:rPr>
            </w:rPrChange>
          </w:rPr>
          <w:delText>。</w:delText>
        </w:r>
      </w:del>
    </w:p>
    <w:p w14:paraId="6C2AC8EB" w14:textId="7341AF13" w:rsidR="00DD5957" w:rsidRPr="009E49F7" w:rsidRDefault="00DD5957" w:rsidP="00E31A1A">
      <w:pPr>
        <w:pStyle w:val="ListParagraph"/>
        <w:numPr>
          <w:ilvl w:val="0"/>
          <w:numId w:val="64"/>
        </w:numPr>
        <w:rPr>
          <w:rFonts w:asciiTheme="minorEastAsia" w:hAnsiTheme="minorEastAsia"/>
          <w:lang w:val="en-AU"/>
          <w:rPrChange w:id="239" w:author="Travis Moore" w:date="2025-06-23T01:44:00Z" w16du:dateUtc="2025-06-22T16:44:00Z">
            <w:rPr>
              <w:lang w:val="en-AU"/>
            </w:rPr>
          </w:rPrChange>
        </w:rPr>
        <w:pPrChange w:id="240" w:author="Travis Moore" w:date="2025-07-02T15:46:00Z" w16du:dateUtc="2025-07-02T06:46:00Z">
          <w:pPr>
            <w:numPr>
              <w:numId w:val="21"/>
            </w:numPr>
            <w:tabs>
              <w:tab w:val="num" w:pos="360"/>
            </w:tabs>
            <w:ind w:left="360" w:hanging="360"/>
          </w:pPr>
        </w:pPrChange>
      </w:pPr>
      <w:r w:rsidRPr="009E49F7">
        <w:rPr>
          <w:rFonts w:asciiTheme="minorEastAsia" w:hAnsiTheme="minorEastAsia" w:hint="eastAsia"/>
          <w:lang w:val="en-AU"/>
          <w:rPrChange w:id="241" w:author="Travis Moore" w:date="2025-06-23T01:44:00Z" w16du:dateUtc="2025-06-22T16:44:00Z">
            <w:rPr>
              <w:rFonts w:hint="eastAsia"/>
              <w:lang w:val="en-AU"/>
            </w:rPr>
          </w:rPrChange>
        </w:rPr>
        <w:t>代表理事は、</w:t>
      </w:r>
      <w:del w:id="242" w:author="Travis Moore" w:date="2025-06-16T16:43:00Z" w16du:dateUtc="2025-06-16T07:43:00Z">
        <w:r w:rsidRPr="009E49F7" w:rsidDel="003A54FF">
          <w:rPr>
            <w:rFonts w:asciiTheme="minorEastAsia" w:hAnsiTheme="minorEastAsia" w:hint="eastAsia"/>
            <w:lang w:val="en-AU"/>
            <w:rPrChange w:id="243" w:author="Travis Moore" w:date="2025-06-23T01:44:00Z" w16du:dateUtc="2025-06-22T16:44:00Z">
              <w:rPr>
                <w:rFonts w:hint="eastAsia"/>
                <w:lang w:val="en-AU"/>
              </w:rPr>
            </w:rPrChange>
          </w:rPr>
          <w:delText>第</w:delText>
        </w:r>
        <w:r w:rsidRPr="009E49F7" w:rsidDel="003A54FF">
          <w:rPr>
            <w:rFonts w:asciiTheme="minorEastAsia" w:hAnsiTheme="minorEastAsia"/>
            <w:lang w:val="en-AU"/>
            <w:rPrChange w:id="244" w:author="Travis Moore" w:date="2025-06-23T01:44:00Z" w16du:dateUtc="2025-06-22T16:44:00Z">
              <w:rPr>
                <w:lang w:val="en-AU"/>
              </w:rPr>
            </w:rPrChange>
          </w:rPr>
          <w:delText>2</w:delText>
        </w:r>
      </w:del>
      <w:ins w:id="245" w:author="Travis Moore" w:date="2025-06-16T17:13:00Z" w16du:dateUtc="2025-06-16T08:13:00Z">
        <w:r w:rsidR="00052077" w:rsidRPr="009E49F7">
          <w:rPr>
            <w:rFonts w:asciiTheme="minorEastAsia" w:hAnsiTheme="minorEastAsia" w:hint="eastAsia"/>
            <w:lang w:val="en-AU"/>
            <w:rPrChange w:id="246" w:author="Travis Moore" w:date="2025-06-23T01:44:00Z" w16du:dateUtc="2025-06-22T16:44:00Z">
              <w:rPr>
                <w:rFonts w:hint="eastAsia"/>
                <w:lang w:val="en-AU"/>
              </w:rPr>
            </w:rPrChange>
          </w:rPr>
          <w:t>前項の者の</w:t>
        </w:r>
      </w:ins>
      <w:del w:id="247" w:author="Travis Moore" w:date="2025-06-16T17:13:00Z" w16du:dateUtc="2025-06-16T08:13:00Z">
        <w:r w:rsidRPr="009E49F7" w:rsidDel="00052077">
          <w:rPr>
            <w:rFonts w:asciiTheme="minorEastAsia" w:hAnsiTheme="minorEastAsia" w:hint="eastAsia"/>
            <w:lang w:val="en-AU"/>
            <w:rPrChange w:id="248" w:author="Travis Moore" w:date="2025-06-23T01:44:00Z" w16du:dateUtc="2025-06-22T16:44:00Z">
              <w:rPr>
                <w:rFonts w:hint="eastAsia"/>
                <w:lang w:val="en-AU"/>
              </w:rPr>
            </w:rPrChange>
          </w:rPr>
          <w:delText>項の規定により</w:delText>
        </w:r>
      </w:del>
      <w:r w:rsidRPr="009E49F7">
        <w:rPr>
          <w:rFonts w:asciiTheme="minorEastAsia" w:hAnsiTheme="minorEastAsia" w:hint="eastAsia"/>
          <w:lang w:val="en-AU"/>
          <w:rPrChange w:id="249" w:author="Travis Moore" w:date="2025-06-23T01:44:00Z" w16du:dateUtc="2025-06-22T16:44:00Z">
            <w:rPr>
              <w:rFonts w:hint="eastAsia"/>
              <w:lang w:val="en-AU"/>
            </w:rPr>
          </w:rPrChange>
        </w:rPr>
        <w:t>入会を承認しない場合には、速やかに、理由を付した書面をもって本人にその旨を通知しなければならない。</w:t>
      </w:r>
    </w:p>
    <w:p w14:paraId="406AD7EE" w14:textId="450B7030" w:rsidR="00DD5957" w:rsidRPr="009E49F7" w:rsidRDefault="00DD5957" w:rsidP="00DD5957">
      <w:pPr>
        <w:rPr>
          <w:rFonts w:asciiTheme="minorEastAsia" w:hAnsiTheme="minorEastAsia"/>
          <w:lang w:val="en-AU"/>
          <w:rPrChange w:id="250" w:author="Travis Moore" w:date="2025-06-23T01:44:00Z" w16du:dateUtc="2025-06-22T16:44:00Z">
            <w:rPr>
              <w:lang w:val="en-AU"/>
            </w:rPr>
          </w:rPrChange>
        </w:rPr>
      </w:pPr>
      <w:r w:rsidRPr="009E49F7">
        <w:rPr>
          <w:rFonts w:asciiTheme="minorEastAsia" w:hAnsiTheme="minorEastAsia" w:hint="eastAsia"/>
          <w:lang w:val="en-AU"/>
          <w:rPrChange w:id="251" w:author="Travis Moore" w:date="2025-06-23T01:44:00Z" w16du:dateUtc="2025-06-22T16:44:00Z">
            <w:rPr>
              <w:rFonts w:hint="eastAsia"/>
              <w:lang w:val="en-AU"/>
            </w:rPr>
          </w:rPrChange>
        </w:rPr>
        <w:t>（会費）</w:t>
      </w:r>
      <w:r w:rsidRPr="009E49F7">
        <w:rPr>
          <w:rFonts w:asciiTheme="minorEastAsia" w:hAnsiTheme="minorEastAsia"/>
          <w:lang w:val="en-AU"/>
          <w:rPrChange w:id="252" w:author="Travis Moore" w:date="2025-06-23T01:44:00Z" w16du:dateUtc="2025-06-22T16:44:00Z">
            <w:rPr>
              <w:lang w:val="en-AU"/>
            </w:rPr>
          </w:rPrChange>
        </w:rPr>
        <w:br/>
      </w:r>
      <w:del w:id="253" w:author="Travis Moore" w:date="2025-06-23T00:50:00Z" w16du:dateUtc="2025-06-22T15:50:00Z">
        <w:r w:rsidRPr="009E49F7" w:rsidDel="00E0155E">
          <w:rPr>
            <w:rFonts w:asciiTheme="minorEastAsia" w:hAnsiTheme="minorEastAsia"/>
            <w:lang w:val="en-AU"/>
            <w:rPrChange w:id="254" w:author="Travis Moore" w:date="2025-06-23T01:44:00Z" w16du:dateUtc="2025-06-22T16:44:00Z">
              <w:rPr>
                <w:lang w:val="en-AU"/>
              </w:rPr>
            </w:rPrChange>
          </w:rPr>
          <w:delText xml:space="preserve"> </w:delText>
        </w:r>
      </w:del>
      <w:r w:rsidRPr="009E49F7">
        <w:rPr>
          <w:rFonts w:asciiTheme="minorEastAsia" w:hAnsiTheme="minorEastAsia" w:hint="eastAsia"/>
          <w:lang w:val="en-AU"/>
          <w:rPrChange w:id="255" w:author="Travis Moore" w:date="2025-06-23T01:44:00Z" w16du:dateUtc="2025-06-22T16:44:00Z">
            <w:rPr>
              <w:rFonts w:hint="eastAsia"/>
              <w:lang w:val="en-AU"/>
            </w:rPr>
          </w:rPrChange>
        </w:rPr>
        <w:t>第</w:t>
      </w:r>
      <w:r w:rsidRPr="009E49F7">
        <w:rPr>
          <w:rFonts w:asciiTheme="minorEastAsia" w:hAnsiTheme="minorEastAsia"/>
          <w:lang w:val="en-AU"/>
          <w:rPrChange w:id="256" w:author="Travis Moore" w:date="2025-06-23T01:44:00Z" w16du:dateUtc="2025-06-22T16:44:00Z">
            <w:rPr>
              <w:lang w:val="en-AU"/>
            </w:rPr>
          </w:rPrChange>
        </w:rPr>
        <w:t>8</w:t>
      </w:r>
      <w:r w:rsidRPr="009E49F7">
        <w:rPr>
          <w:rFonts w:asciiTheme="minorEastAsia" w:hAnsiTheme="minorEastAsia" w:hint="eastAsia"/>
          <w:lang w:val="en-AU"/>
          <w:rPrChange w:id="257" w:author="Travis Moore" w:date="2025-06-23T01:44:00Z" w16du:dateUtc="2025-06-22T16:44:00Z">
            <w:rPr>
              <w:rFonts w:hint="eastAsia"/>
              <w:lang w:val="en-AU"/>
            </w:rPr>
          </w:rPrChange>
        </w:rPr>
        <w:t xml:space="preserve">条　</w:t>
      </w:r>
      <w:ins w:id="258" w:author="Travis Moore" w:date="2025-06-16T17:17:00Z">
        <w:r w:rsidR="00052077" w:rsidRPr="009E49F7">
          <w:rPr>
            <w:rFonts w:asciiTheme="minorEastAsia" w:hAnsiTheme="minorEastAsia" w:hint="eastAsia"/>
            <w:rPrChange w:id="259" w:author="Travis Moore" w:date="2025-06-23T01:44:00Z" w16du:dateUtc="2025-06-22T16:44:00Z">
              <w:rPr>
                <w:rFonts w:hint="eastAsia"/>
              </w:rPr>
            </w:rPrChange>
          </w:rPr>
          <w:t>会員は、総会において別に定める年会費を納入しなければならない</w:t>
        </w:r>
      </w:ins>
      <w:del w:id="260" w:author="Travis Moore" w:date="2025-06-16T17:17:00Z" w16du:dateUtc="2025-06-16T08:17:00Z">
        <w:r w:rsidRPr="009E49F7" w:rsidDel="00052077">
          <w:rPr>
            <w:rFonts w:asciiTheme="minorEastAsia" w:hAnsiTheme="minorEastAsia" w:hint="eastAsia"/>
            <w:lang w:val="en-AU"/>
            <w:rPrChange w:id="261" w:author="Travis Moore" w:date="2025-06-23T01:44:00Z" w16du:dateUtc="2025-06-22T16:44:00Z">
              <w:rPr>
                <w:rFonts w:hint="eastAsia"/>
                <w:lang w:val="en-AU"/>
              </w:rPr>
            </w:rPrChange>
          </w:rPr>
          <w:delText>会員の年会費は、次のとおりとする</w:delText>
        </w:r>
      </w:del>
      <w:r w:rsidRPr="009E49F7">
        <w:rPr>
          <w:rFonts w:asciiTheme="minorEastAsia" w:hAnsiTheme="minorEastAsia" w:hint="eastAsia"/>
          <w:lang w:val="en-AU"/>
          <w:rPrChange w:id="262" w:author="Travis Moore" w:date="2025-06-23T01:44:00Z" w16du:dateUtc="2025-06-22T16:44:00Z">
            <w:rPr>
              <w:rFonts w:hint="eastAsia"/>
              <w:lang w:val="en-AU"/>
            </w:rPr>
          </w:rPrChange>
        </w:rPr>
        <w:t>。</w:t>
      </w:r>
    </w:p>
    <w:p w14:paraId="5DEAA957" w14:textId="50937149" w:rsidR="00DD5957" w:rsidRPr="009E49F7" w:rsidDel="00967B69" w:rsidRDefault="00DD5957" w:rsidP="00DD5957">
      <w:pPr>
        <w:rPr>
          <w:del w:id="263" w:author="Travis Moore" w:date="2025-06-16T17:22:00Z" w16du:dateUtc="2025-06-16T08:22:00Z"/>
          <w:rFonts w:asciiTheme="minorEastAsia" w:hAnsiTheme="minorEastAsia"/>
          <w:lang w:val="en-AU"/>
          <w:rPrChange w:id="264" w:author="Travis Moore" w:date="2025-06-23T01:44:00Z" w16du:dateUtc="2025-06-22T16:44:00Z">
            <w:rPr>
              <w:del w:id="265" w:author="Travis Moore" w:date="2025-06-16T17:22:00Z" w16du:dateUtc="2025-06-16T08:22:00Z"/>
              <w:lang w:val="en-AU"/>
            </w:rPr>
          </w:rPrChange>
        </w:rPr>
      </w:pPr>
      <w:del w:id="266" w:author="Travis Moore" w:date="2025-06-16T17:22:00Z" w16du:dateUtc="2025-06-16T08:22:00Z">
        <w:r w:rsidRPr="009E49F7" w:rsidDel="00967B69">
          <w:rPr>
            <w:rFonts w:asciiTheme="minorEastAsia" w:hAnsiTheme="minorEastAsia" w:hint="eastAsia"/>
            <w:lang w:val="en-AU"/>
            <w:rPrChange w:id="267" w:author="Travis Moore" w:date="2025-06-23T01:44:00Z" w16du:dateUtc="2025-06-22T16:44:00Z">
              <w:rPr>
                <w:rFonts w:hint="eastAsia"/>
                <w:lang w:val="en-AU"/>
              </w:rPr>
            </w:rPrChange>
          </w:rPr>
          <w:delText>（</w:delText>
        </w:r>
        <w:r w:rsidRPr="009E49F7" w:rsidDel="00967B69">
          <w:rPr>
            <w:rFonts w:asciiTheme="minorEastAsia" w:hAnsiTheme="minorEastAsia"/>
            <w:lang w:val="en-AU"/>
            <w:rPrChange w:id="268" w:author="Travis Moore" w:date="2025-06-23T01:44:00Z" w16du:dateUtc="2025-06-22T16:44:00Z">
              <w:rPr>
                <w:lang w:val="en-AU"/>
              </w:rPr>
            </w:rPrChange>
          </w:rPr>
          <w:delText>1</w:delText>
        </w:r>
        <w:r w:rsidRPr="009E49F7" w:rsidDel="00967B69">
          <w:rPr>
            <w:rFonts w:asciiTheme="minorEastAsia" w:hAnsiTheme="minorEastAsia" w:hint="eastAsia"/>
            <w:lang w:val="en-AU"/>
            <w:rPrChange w:id="269" w:author="Travis Moore" w:date="2025-06-23T01:44:00Z" w16du:dateUtc="2025-06-22T16:44:00Z">
              <w:rPr>
                <w:rFonts w:hint="eastAsia"/>
                <w:lang w:val="en-AU"/>
              </w:rPr>
            </w:rPrChange>
          </w:rPr>
          <w:delText>）創立会員　無料</w:delText>
        </w:r>
      </w:del>
    </w:p>
    <w:p w14:paraId="0E6F4D51" w14:textId="4DDCA7BC" w:rsidR="00DD5957" w:rsidRPr="009E49F7" w:rsidDel="00967B69" w:rsidRDefault="00DD5957" w:rsidP="00DD5957">
      <w:pPr>
        <w:rPr>
          <w:del w:id="270" w:author="Travis Moore" w:date="2025-06-16T17:22:00Z" w16du:dateUtc="2025-06-16T08:22:00Z"/>
          <w:rFonts w:asciiTheme="minorEastAsia" w:hAnsiTheme="minorEastAsia"/>
          <w:lang w:val="en-AU"/>
          <w:rPrChange w:id="271" w:author="Travis Moore" w:date="2025-06-23T01:44:00Z" w16du:dateUtc="2025-06-22T16:44:00Z">
            <w:rPr>
              <w:del w:id="272" w:author="Travis Moore" w:date="2025-06-16T17:22:00Z" w16du:dateUtc="2025-06-16T08:22:00Z"/>
              <w:lang w:val="en-AU"/>
            </w:rPr>
          </w:rPrChange>
        </w:rPr>
      </w:pPr>
      <w:del w:id="273" w:author="Travis Moore" w:date="2025-06-16T17:22:00Z" w16du:dateUtc="2025-06-16T08:22:00Z">
        <w:r w:rsidRPr="009E49F7" w:rsidDel="00967B69">
          <w:rPr>
            <w:rFonts w:asciiTheme="minorEastAsia" w:hAnsiTheme="minorEastAsia" w:hint="eastAsia"/>
            <w:lang w:val="en-AU"/>
            <w:rPrChange w:id="274" w:author="Travis Moore" w:date="2025-06-23T01:44:00Z" w16du:dateUtc="2025-06-22T16:44:00Z">
              <w:rPr>
                <w:rFonts w:hint="eastAsia"/>
                <w:lang w:val="en-AU"/>
              </w:rPr>
            </w:rPrChange>
          </w:rPr>
          <w:delText>（</w:delText>
        </w:r>
        <w:r w:rsidRPr="009E49F7" w:rsidDel="00967B69">
          <w:rPr>
            <w:rFonts w:asciiTheme="minorEastAsia" w:hAnsiTheme="minorEastAsia"/>
            <w:lang w:val="en-AU"/>
            <w:rPrChange w:id="275" w:author="Travis Moore" w:date="2025-06-23T01:44:00Z" w16du:dateUtc="2025-06-22T16:44:00Z">
              <w:rPr>
                <w:lang w:val="en-AU"/>
              </w:rPr>
            </w:rPrChange>
          </w:rPr>
          <w:delText>2</w:delText>
        </w:r>
        <w:r w:rsidRPr="009E49F7" w:rsidDel="00967B69">
          <w:rPr>
            <w:rFonts w:asciiTheme="minorEastAsia" w:hAnsiTheme="minorEastAsia" w:hint="eastAsia"/>
            <w:lang w:val="en-AU"/>
            <w:rPrChange w:id="276" w:author="Travis Moore" w:date="2025-06-23T01:44:00Z" w16du:dateUtc="2025-06-22T16:44:00Z">
              <w:rPr>
                <w:rFonts w:hint="eastAsia"/>
                <w:lang w:val="en-AU"/>
              </w:rPr>
            </w:rPrChange>
          </w:rPr>
          <w:delText>）賛助会員　年額</w:delText>
        </w:r>
        <w:r w:rsidRPr="009E49F7" w:rsidDel="00967B69">
          <w:rPr>
            <w:rFonts w:asciiTheme="minorEastAsia" w:hAnsiTheme="minorEastAsia"/>
            <w:lang w:val="en-AU"/>
            <w:rPrChange w:id="277" w:author="Travis Moore" w:date="2025-06-23T01:44:00Z" w16du:dateUtc="2025-06-22T16:44:00Z">
              <w:rPr>
                <w:lang w:val="en-AU"/>
              </w:rPr>
            </w:rPrChange>
          </w:rPr>
          <w:delText>3,000</w:delText>
        </w:r>
        <w:r w:rsidRPr="009E49F7" w:rsidDel="00967B69">
          <w:rPr>
            <w:rFonts w:asciiTheme="minorEastAsia" w:hAnsiTheme="minorEastAsia" w:hint="eastAsia"/>
            <w:lang w:val="en-AU"/>
            <w:rPrChange w:id="278" w:author="Travis Moore" w:date="2025-06-23T01:44:00Z" w16du:dateUtc="2025-06-22T16:44:00Z">
              <w:rPr>
                <w:rFonts w:hint="eastAsia"/>
                <w:lang w:val="en-AU"/>
              </w:rPr>
            </w:rPrChange>
          </w:rPr>
          <w:delText>円</w:delText>
        </w:r>
      </w:del>
    </w:p>
    <w:p w14:paraId="5EF5E6AE" w14:textId="2CF586D9" w:rsidR="00DD5957" w:rsidRPr="009E49F7" w:rsidDel="00967B69" w:rsidRDefault="00DD5957" w:rsidP="00DD5957">
      <w:pPr>
        <w:rPr>
          <w:del w:id="279" w:author="Travis Moore" w:date="2025-06-16T17:22:00Z" w16du:dateUtc="2025-06-16T08:22:00Z"/>
          <w:rFonts w:asciiTheme="minorEastAsia" w:hAnsiTheme="minorEastAsia"/>
          <w:lang w:val="en-AU"/>
          <w:rPrChange w:id="280" w:author="Travis Moore" w:date="2025-06-23T01:44:00Z" w16du:dateUtc="2025-06-22T16:44:00Z">
            <w:rPr>
              <w:del w:id="281" w:author="Travis Moore" w:date="2025-06-16T17:22:00Z" w16du:dateUtc="2025-06-16T08:22:00Z"/>
              <w:lang w:val="en-AU"/>
            </w:rPr>
          </w:rPrChange>
        </w:rPr>
      </w:pPr>
      <w:del w:id="282" w:author="Travis Moore" w:date="2025-06-16T17:22:00Z" w16du:dateUtc="2025-06-16T08:22:00Z">
        <w:r w:rsidRPr="009E49F7" w:rsidDel="00967B69">
          <w:rPr>
            <w:rFonts w:asciiTheme="minorEastAsia" w:hAnsiTheme="minorEastAsia" w:hint="eastAsia"/>
            <w:lang w:val="en-AU"/>
            <w:rPrChange w:id="283" w:author="Travis Moore" w:date="2025-06-23T01:44:00Z" w16du:dateUtc="2025-06-22T16:44:00Z">
              <w:rPr>
                <w:rFonts w:hint="eastAsia"/>
                <w:lang w:val="en-AU"/>
              </w:rPr>
            </w:rPrChange>
          </w:rPr>
          <w:delText>（</w:delText>
        </w:r>
        <w:r w:rsidRPr="009E49F7" w:rsidDel="00967B69">
          <w:rPr>
            <w:rFonts w:asciiTheme="minorEastAsia" w:hAnsiTheme="minorEastAsia"/>
            <w:lang w:val="en-AU"/>
            <w:rPrChange w:id="284" w:author="Travis Moore" w:date="2025-06-23T01:44:00Z" w16du:dateUtc="2025-06-22T16:44:00Z">
              <w:rPr>
                <w:lang w:val="en-AU"/>
              </w:rPr>
            </w:rPrChange>
          </w:rPr>
          <w:delText>3</w:delText>
        </w:r>
        <w:r w:rsidRPr="009E49F7" w:rsidDel="00967B69">
          <w:rPr>
            <w:rFonts w:asciiTheme="minorEastAsia" w:hAnsiTheme="minorEastAsia" w:hint="eastAsia"/>
            <w:lang w:val="en-AU"/>
            <w:rPrChange w:id="285" w:author="Travis Moore" w:date="2025-06-23T01:44:00Z" w16du:dateUtc="2025-06-22T16:44:00Z">
              <w:rPr>
                <w:rFonts w:hint="eastAsia"/>
                <w:lang w:val="en-AU"/>
              </w:rPr>
            </w:rPrChange>
          </w:rPr>
          <w:delText>）一般会員　年額</w:delText>
        </w:r>
        <w:r w:rsidRPr="009E49F7" w:rsidDel="00967B69">
          <w:rPr>
            <w:rFonts w:asciiTheme="minorEastAsia" w:hAnsiTheme="minorEastAsia"/>
            <w:lang w:val="en-AU"/>
            <w:rPrChange w:id="286" w:author="Travis Moore" w:date="2025-06-23T01:44:00Z" w16du:dateUtc="2025-06-22T16:44:00Z">
              <w:rPr>
                <w:lang w:val="en-AU"/>
              </w:rPr>
            </w:rPrChange>
          </w:rPr>
          <w:delText>8,000</w:delText>
        </w:r>
        <w:r w:rsidRPr="009E49F7" w:rsidDel="00967B69">
          <w:rPr>
            <w:rFonts w:asciiTheme="minorEastAsia" w:hAnsiTheme="minorEastAsia" w:hint="eastAsia"/>
            <w:lang w:val="en-AU"/>
            <w:rPrChange w:id="287" w:author="Travis Moore" w:date="2025-06-23T01:44:00Z" w16du:dateUtc="2025-06-22T16:44:00Z">
              <w:rPr>
                <w:rFonts w:hint="eastAsia"/>
                <w:lang w:val="en-AU"/>
              </w:rPr>
            </w:rPrChange>
          </w:rPr>
          <w:delText>円</w:delText>
        </w:r>
      </w:del>
    </w:p>
    <w:p w14:paraId="1A9F7B47" w14:textId="71162D0F" w:rsidR="00DD5957" w:rsidRPr="009E49F7" w:rsidDel="00967B69" w:rsidRDefault="00DD5957" w:rsidP="00DD5957">
      <w:pPr>
        <w:rPr>
          <w:del w:id="288" w:author="Travis Moore" w:date="2025-06-16T17:22:00Z" w16du:dateUtc="2025-06-16T08:22:00Z"/>
          <w:rFonts w:asciiTheme="minorEastAsia" w:hAnsiTheme="minorEastAsia"/>
          <w:lang w:val="en-AU"/>
          <w:rPrChange w:id="289" w:author="Travis Moore" w:date="2025-06-23T01:44:00Z" w16du:dateUtc="2025-06-22T16:44:00Z">
            <w:rPr>
              <w:del w:id="290" w:author="Travis Moore" w:date="2025-06-16T17:22:00Z" w16du:dateUtc="2025-06-16T08:22:00Z"/>
              <w:lang w:val="en-AU"/>
            </w:rPr>
          </w:rPrChange>
        </w:rPr>
      </w:pPr>
      <w:del w:id="291" w:author="Travis Moore" w:date="2025-06-16T17:22:00Z" w16du:dateUtc="2025-06-16T08:22:00Z">
        <w:r w:rsidRPr="009E49F7" w:rsidDel="00967B69">
          <w:rPr>
            <w:rFonts w:asciiTheme="minorEastAsia" w:hAnsiTheme="minorEastAsia" w:hint="eastAsia"/>
            <w:lang w:val="en-AU"/>
            <w:rPrChange w:id="292" w:author="Travis Moore" w:date="2025-06-23T01:44:00Z" w16du:dateUtc="2025-06-22T16:44:00Z">
              <w:rPr>
                <w:rFonts w:hint="eastAsia"/>
                <w:lang w:val="en-AU"/>
              </w:rPr>
            </w:rPrChange>
          </w:rPr>
          <w:delText>（</w:delText>
        </w:r>
        <w:r w:rsidRPr="009E49F7" w:rsidDel="00967B69">
          <w:rPr>
            <w:rFonts w:asciiTheme="minorEastAsia" w:hAnsiTheme="minorEastAsia"/>
            <w:lang w:val="en-AU"/>
            <w:rPrChange w:id="293" w:author="Travis Moore" w:date="2025-06-23T01:44:00Z" w16du:dateUtc="2025-06-22T16:44:00Z">
              <w:rPr>
                <w:lang w:val="en-AU"/>
              </w:rPr>
            </w:rPrChange>
          </w:rPr>
          <w:delText>4</w:delText>
        </w:r>
        <w:r w:rsidRPr="009E49F7" w:rsidDel="00967B69">
          <w:rPr>
            <w:rFonts w:asciiTheme="minorEastAsia" w:hAnsiTheme="minorEastAsia" w:hint="eastAsia"/>
            <w:lang w:val="en-AU"/>
            <w:rPrChange w:id="294" w:author="Travis Moore" w:date="2025-06-23T01:44:00Z" w16du:dateUtc="2025-06-22T16:44:00Z">
              <w:rPr>
                <w:rFonts w:hint="eastAsia"/>
                <w:lang w:val="en-AU"/>
              </w:rPr>
            </w:rPrChange>
          </w:rPr>
          <w:delText>）活動会員　年額</w:delText>
        </w:r>
        <w:r w:rsidRPr="009E49F7" w:rsidDel="00967B69">
          <w:rPr>
            <w:rFonts w:asciiTheme="minorEastAsia" w:hAnsiTheme="minorEastAsia"/>
            <w:lang w:val="en-AU"/>
            <w:rPrChange w:id="295" w:author="Travis Moore" w:date="2025-06-23T01:44:00Z" w16du:dateUtc="2025-06-22T16:44:00Z">
              <w:rPr>
                <w:lang w:val="en-AU"/>
              </w:rPr>
            </w:rPrChange>
          </w:rPr>
          <w:delText>15,000</w:delText>
        </w:r>
        <w:r w:rsidRPr="009E49F7" w:rsidDel="00967B69">
          <w:rPr>
            <w:rFonts w:asciiTheme="minorEastAsia" w:hAnsiTheme="minorEastAsia" w:hint="eastAsia"/>
            <w:lang w:val="en-AU"/>
            <w:rPrChange w:id="296" w:author="Travis Moore" w:date="2025-06-23T01:44:00Z" w16du:dateUtc="2025-06-22T16:44:00Z">
              <w:rPr>
                <w:rFonts w:hint="eastAsia"/>
                <w:lang w:val="en-AU"/>
              </w:rPr>
            </w:rPrChange>
          </w:rPr>
          <w:delText>円</w:delText>
        </w:r>
      </w:del>
    </w:p>
    <w:p w14:paraId="73491301" w14:textId="6BFA5B09" w:rsidR="00DD5957" w:rsidRPr="009E49F7" w:rsidDel="00967B69" w:rsidRDefault="00DD5957" w:rsidP="00DD5957">
      <w:pPr>
        <w:rPr>
          <w:del w:id="297" w:author="Travis Moore" w:date="2025-06-16T17:22:00Z" w16du:dateUtc="2025-06-16T08:22:00Z"/>
          <w:rFonts w:asciiTheme="minorEastAsia" w:hAnsiTheme="minorEastAsia"/>
          <w:lang w:val="en-AU"/>
          <w:rPrChange w:id="298" w:author="Travis Moore" w:date="2025-06-23T01:44:00Z" w16du:dateUtc="2025-06-22T16:44:00Z">
            <w:rPr>
              <w:del w:id="299" w:author="Travis Moore" w:date="2025-06-16T17:22:00Z" w16du:dateUtc="2025-06-16T08:22:00Z"/>
              <w:lang w:val="en-AU"/>
            </w:rPr>
          </w:rPrChange>
        </w:rPr>
      </w:pPr>
      <w:del w:id="300" w:author="Travis Moore" w:date="2025-06-16T17:22:00Z" w16du:dateUtc="2025-06-16T08:22:00Z">
        <w:r w:rsidRPr="009E49F7" w:rsidDel="00967B69">
          <w:rPr>
            <w:rFonts w:asciiTheme="minorEastAsia" w:hAnsiTheme="minorEastAsia" w:hint="eastAsia"/>
            <w:lang w:val="en-AU"/>
            <w:rPrChange w:id="301" w:author="Travis Moore" w:date="2025-06-23T01:44:00Z" w16du:dateUtc="2025-06-22T16:44:00Z">
              <w:rPr>
                <w:rFonts w:hint="eastAsia"/>
                <w:lang w:val="en-AU"/>
              </w:rPr>
            </w:rPrChange>
          </w:rPr>
          <w:delText>会費の納入時期、方法その他会費に関し必要な事項は、理事会において別に定める。</w:delText>
        </w:r>
      </w:del>
    </w:p>
    <w:p w14:paraId="72F426C6" w14:textId="108B4FE2" w:rsidR="00052077" w:rsidRPr="009E49F7" w:rsidRDefault="00DD5957" w:rsidP="00DD5957">
      <w:pPr>
        <w:rPr>
          <w:ins w:id="302" w:author="Travis Moore" w:date="2025-06-16T17:21:00Z" w16du:dateUtc="2025-06-16T08:21:00Z"/>
          <w:rFonts w:asciiTheme="minorEastAsia" w:hAnsiTheme="minorEastAsia"/>
          <w:lang w:val="en-AU"/>
          <w:rPrChange w:id="303" w:author="Travis Moore" w:date="2025-06-23T01:44:00Z" w16du:dateUtc="2025-06-22T16:44:00Z">
            <w:rPr>
              <w:ins w:id="304" w:author="Travis Moore" w:date="2025-06-16T17:21:00Z" w16du:dateUtc="2025-06-16T08:21:00Z"/>
              <w:lang w:val="en-AU"/>
            </w:rPr>
          </w:rPrChange>
        </w:rPr>
      </w:pPr>
      <w:del w:id="305" w:author="Travis Moore" w:date="2025-06-16T17:22:00Z" w16du:dateUtc="2025-06-16T08:22:00Z">
        <w:r w:rsidRPr="009E49F7" w:rsidDel="00967B69">
          <w:rPr>
            <w:rFonts w:asciiTheme="minorEastAsia" w:hAnsiTheme="minorEastAsia" w:hint="eastAsia"/>
            <w:lang w:val="en-AU"/>
            <w:rPrChange w:id="306" w:author="Travis Moore" w:date="2025-06-23T01:44:00Z" w16du:dateUtc="2025-06-22T16:44:00Z">
              <w:rPr>
                <w:rFonts w:hint="eastAsia"/>
                <w:lang w:val="en-AU"/>
              </w:rPr>
            </w:rPrChange>
          </w:rPr>
          <w:delText>既納の会費は、返還しない。ただし、理事会が特別の理由があると認めた場合は、この限りでない。</w:delText>
        </w:r>
      </w:del>
      <w:ins w:id="307" w:author="Travis Moore" w:date="2025-06-16T17:21:00Z" w16du:dateUtc="2025-06-16T08:21:00Z">
        <w:r w:rsidR="00052077" w:rsidRPr="009E49F7">
          <w:rPr>
            <w:rFonts w:asciiTheme="minorEastAsia" w:hAnsiTheme="minorEastAsia" w:hint="eastAsia"/>
            <w:lang w:val="en-AU"/>
            <w:rPrChange w:id="308" w:author="Travis Moore" w:date="2025-06-23T01:44:00Z" w16du:dateUtc="2025-06-22T16:44:00Z">
              <w:rPr>
                <w:rFonts w:hint="eastAsia"/>
                <w:lang w:val="en-AU"/>
              </w:rPr>
            </w:rPrChange>
          </w:rPr>
          <w:t>（会員の資格の喪失）</w:t>
        </w:r>
      </w:ins>
    </w:p>
    <w:p w14:paraId="403B53F1" w14:textId="60962512" w:rsidR="00052077" w:rsidRPr="009E49F7" w:rsidRDefault="00052077" w:rsidP="00DD5957">
      <w:pPr>
        <w:rPr>
          <w:ins w:id="309" w:author="Travis Moore" w:date="2025-06-16T17:22:00Z" w16du:dateUtc="2025-06-16T08:22:00Z"/>
          <w:rFonts w:asciiTheme="minorEastAsia" w:hAnsiTheme="minorEastAsia"/>
          <w:lang w:val="en-AU"/>
          <w:rPrChange w:id="310" w:author="Travis Moore" w:date="2025-06-23T01:44:00Z" w16du:dateUtc="2025-06-22T16:44:00Z">
            <w:rPr>
              <w:ins w:id="311" w:author="Travis Moore" w:date="2025-06-16T17:22:00Z" w16du:dateUtc="2025-06-16T08:22:00Z"/>
              <w:lang w:val="en-AU"/>
            </w:rPr>
          </w:rPrChange>
        </w:rPr>
      </w:pPr>
      <w:ins w:id="312" w:author="Travis Moore" w:date="2025-06-16T17:21:00Z" w16du:dateUtc="2025-06-16T08:21:00Z">
        <w:r w:rsidRPr="009E49F7">
          <w:rPr>
            <w:rFonts w:asciiTheme="minorEastAsia" w:hAnsiTheme="minorEastAsia" w:hint="eastAsia"/>
            <w:lang w:val="en-AU"/>
            <w:rPrChange w:id="313" w:author="Travis Moore" w:date="2025-06-23T01:44:00Z" w16du:dateUtc="2025-06-22T16:44:00Z">
              <w:rPr>
                <w:rFonts w:hint="eastAsia"/>
                <w:lang w:val="en-AU"/>
              </w:rPr>
            </w:rPrChange>
          </w:rPr>
          <w:t>第</w:t>
        </w:r>
        <w:r w:rsidRPr="009E49F7">
          <w:rPr>
            <w:rFonts w:asciiTheme="minorEastAsia" w:hAnsiTheme="minorEastAsia"/>
            <w:lang w:val="en-AU"/>
            <w:rPrChange w:id="314" w:author="Travis Moore" w:date="2025-06-23T01:44:00Z" w16du:dateUtc="2025-06-22T16:44:00Z">
              <w:rPr>
                <w:lang w:val="en-AU"/>
              </w:rPr>
            </w:rPrChange>
          </w:rPr>
          <w:t>9</w:t>
        </w:r>
        <w:r w:rsidRPr="009E49F7">
          <w:rPr>
            <w:rFonts w:asciiTheme="minorEastAsia" w:hAnsiTheme="minorEastAsia" w:hint="eastAsia"/>
            <w:lang w:val="en-AU"/>
            <w:rPrChange w:id="315" w:author="Travis Moore" w:date="2025-06-23T01:44:00Z" w16du:dateUtc="2025-06-22T16:44:00Z">
              <w:rPr>
                <w:rFonts w:hint="eastAsia"/>
                <w:lang w:val="en-AU"/>
              </w:rPr>
            </w:rPrChange>
          </w:rPr>
          <w:t>条</w:t>
        </w:r>
      </w:ins>
      <w:ins w:id="316" w:author="Travis Moore" w:date="2025-06-16T17:21:00Z">
        <w:r w:rsidRPr="009E49F7">
          <w:rPr>
            <w:rFonts w:asciiTheme="minorEastAsia" w:hAnsiTheme="minorEastAsia" w:hint="eastAsia"/>
            <w:rPrChange w:id="317" w:author="Travis Moore" w:date="2025-06-23T01:44:00Z" w16du:dateUtc="2025-06-22T16:44:00Z">
              <w:rPr>
                <w:rFonts w:hint="eastAsia"/>
              </w:rPr>
            </w:rPrChange>
          </w:rPr>
          <w:t xml:space="preserve">　会員が次の各号の一に該当するに至ったときは、その資格を喪失する</w:t>
        </w:r>
      </w:ins>
      <w:ins w:id="318" w:author="Travis Moore" w:date="2025-06-16T17:21:00Z" w16du:dateUtc="2025-06-16T08:21:00Z">
        <w:r w:rsidRPr="009E49F7">
          <w:rPr>
            <w:rFonts w:asciiTheme="minorEastAsia" w:hAnsiTheme="minorEastAsia" w:hint="eastAsia"/>
            <w:lang w:val="en-AU"/>
            <w:rPrChange w:id="319" w:author="Travis Moore" w:date="2025-06-23T01:44:00Z" w16du:dateUtc="2025-06-22T16:44:00Z">
              <w:rPr>
                <w:rFonts w:hint="eastAsia"/>
                <w:lang w:val="en-AU"/>
              </w:rPr>
            </w:rPrChange>
          </w:rPr>
          <w:t>。</w:t>
        </w:r>
      </w:ins>
    </w:p>
    <w:p w14:paraId="1E7E80AA" w14:textId="77777777" w:rsidR="00967B69" w:rsidRPr="009E49F7" w:rsidRDefault="00052077" w:rsidP="00F9232B">
      <w:pPr>
        <w:pStyle w:val="ListParagraph"/>
        <w:numPr>
          <w:ilvl w:val="0"/>
          <w:numId w:val="77"/>
        </w:numPr>
        <w:rPr>
          <w:ins w:id="320" w:author="Travis Moore" w:date="2025-06-16T17:23:00Z" w16du:dateUtc="2025-06-16T08:23:00Z"/>
          <w:rFonts w:asciiTheme="minorEastAsia" w:hAnsiTheme="minorEastAsia"/>
          <w:lang w:val="en-AU"/>
          <w:rPrChange w:id="321" w:author="Travis Moore" w:date="2025-06-23T01:44:00Z" w16du:dateUtc="2025-06-22T16:44:00Z">
            <w:rPr>
              <w:ins w:id="322" w:author="Travis Moore" w:date="2025-06-16T17:23:00Z" w16du:dateUtc="2025-06-16T08:23:00Z"/>
            </w:rPr>
          </w:rPrChange>
        </w:rPr>
        <w:pPrChange w:id="323" w:author="Travis Moore" w:date="2025-07-02T15:35:00Z" w16du:dateUtc="2025-07-02T06:35:00Z">
          <w:pPr>
            <w:pStyle w:val="ListParagraph"/>
            <w:numPr>
              <w:numId w:val="26"/>
            </w:numPr>
            <w:ind w:hanging="360"/>
          </w:pPr>
        </w:pPrChange>
      </w:pPr>
      <w:ins w:id="324" w:author="Travis Moore" w:date="2025-06-16T17:22:00Z">
        <w:r w:rsidRPr="009E49F7">
          <w:rPr>
            <w:rFonts w:asciiTheme="minorEastAsia" w:hAnsiTheme="minorEastAsia" w:hint="eastAsia"/>
            <w:rPrChange w:id="325" w:author="Travis Moore" w:date="2025-06-23T01:44:00Z" w16du:dateUtc="2025-06-22T16:44:00Z">
              <w:rPr>
                <w:rFonts w:hint="eastAsia"/>
              </w:rPr>
            </w:rPrChange>
          </w:rPr>
          <w:t>退会届の提出をしたとき</w:t>
        </w:r>
      </w:ins>
    </w:p>
    <w:p w14:paraId="6AC8B11D" w14:textId="77777777" w:rsidR="00967B69" w:rsidRPr="009E49F7" w:rsidRDefault="00967B69" w:rsidP="00F9232B">
      <w:pPr>
        <w:pStyle w:val="ListParagraph"/>
        <w:numPr>
          <w:ilvl w:val="0"/>
          <w:numId w:val="77"/>
        </w:numPr>
        <w:rPr>
          <w:ins w:id="326" w:author="Travis Moore" w:date="2025-06-16T17:23:00Z" w16du:dateUtc="2025-06-16T08:23:00Z"/>
          <w:rFonts w:asciiTheme="minorEastAsia" w:hAnsiTheme="minorEastAsia"/>
          <w:lang w:val="en-AU"/>
          <w:rPrChange w:id="327" w:author="Travis Moore" w:date="2025-06-23T01:44:00Z" w16du:dateUtc="2025-06-22T16:44:00Z">
            <w:rPr>
              <w:ins w:id="328" w:author="Travis Moore" w:date="2025-06-16T17:23:00Z" w16du:dateUtc="2025-06-16T08:23:00Z"/>
            </w:rPr>
          </w:rPrChange>
        </w:rPr>
        <w:pPrChange w:id="329" w:author="Travis Moore" w:date="2025-07-02T15:35:00Z" w16du:dateUtc="2025-07-02T06:35:00Z">
          <w:pPr>
            <w:pStyle w:val="ListParagraph"/>
            <w:numPr>
              <w:numId w:val="26"/>
            </w:numPr>
            <w:ind w:hanging="360"/>
          </w:pPr>
        </w:pPrChange>
      </w:pPr>
      <w:ins w:id="330" w:author="Travis Moore" w:date="2025-06-16T17:23:00Z" w16du:dateUtc="2025-06-16T08:23:00Z">
        <w:r w:rsidRPr="009E49F7">
          <w:rPr>
            <w:rFonts w:asciiTheme="minorEastAsia" w:hAnsiTheme="minorEastAsia" w:hint="eastAsia"/>
            <w:rPrChange w:id="331" w:author="Travis Moore" w:date="2025-06-23T01:44:00Z" w16du:dateUtc="2025-06-22T16:44:00Z">
              <w:rPr>
                <w:rFonts w:hint="eastAsia"/>
              </w:rPr>
            </w:rPrChange>
          </w:rPr>
          <w:t>本人が死亡し、又は会員である団体が消滅したとき</w:t>
        </w:r>
      </w:ins>
    </w:p>
    <w:p w14:paraId="6E43DEBF" w14:textId="77777777" w:rsidR="00967B69" w:rsidRPr="009E49F7" w:rsidRDefault="00967B69" w:rsidP="00F9232B">
      <w:pPr>
        <w:pStyle w:val="ListParagraph"/>
        <w:numPr>
          <w:ilvl w:val="0"/>
          <w:numId w:val="77"/>
        </w:numPr>
        <w:rPr>
          <w:ins w:id="332" w:author="Travis Moore" w:date="2025-06-16T17:23:00Z" w16du:dateUtc="2025-06-16T08:23:00Z"/>
          <w:rFonts w:asciiTheme="minorEastAsia" w:hAnsiTheme="minorEastAsia"/>
          <w:lang w:val="en-AU"/>
          <w:rPrChange w:id="333" w:author="Travis Moore" w:date="2025-06-23T01:44:00Z" w16du:dateUtc="2025-06-22T16:44:00Z">
            <w:rPr>
              <w:ins w:id="334" w:author="Travis Moore" w:date="2025-06-16T17:23:00Z" w16du:dateUtc="2025-06-16T08:23:00Z"/>
            </w:rPr>
          </w:rPrChange>
        </w:rPr>
        <w:pPrChange w:id="335" w:author="Travis Moore" w:date="2025-07-02T15:35:00Z" w16du:dateUtc="2025-07-02T06:35:00Z">
          <w:pPr>
            <w:pStyle w:val="ListParagraph"/>
            <w:numPr>
              <w:numId w:val="26"/>
            </w:numPr>
            <w:ind w:hanging="360"/>
          </w:pPr>
        </w:pPrChange>
      </w:pPr>
      <w:ins w:id="336" w:author="Travis Moore" w:date="2025-06-16T17:23:00Z" w16du:dateUtc="2025-06-16T08:23:00Z">
        <w:r w:rsidRPr="009E49F7">
          <w:rPr>
            <w:rFonts w:asciiTheme="minorEastAsia" w:hAnsiTheme="minorEastAsia" w:hint="eastAsia"/>
            <w:rPrChange w:id="337" w:author="Travis Moore" w:date="2025-06-23T01:44:00Z" w16du:dateUtc="2025-06-22T16:44:00Z">
              <w:rPr>
                <w:rFonts w:hint="eastAsia"/>
              </w:rPr>
            </w:rPrChange>
          </w:rPr>
          <w:t>継続して</w:t>
        </w:r>
        <w:r w:rsidRPr="009E49F7">
          <w:rPr>
            <w:rFonts w:asciiTheme="minorEastAsia" w:hAnsiTheme="minorEastAsia"/>
            <w:rPrChange w:id="338" w:author="Travis Moore" w:date="2025-06-23T01:44:00Z" w16du:dateUtc="2025-06-22T16:44:00Z">
              <w:rPr/>
            </w:rPrChange>
          </w:rPr>
          <w:t>2</w:t>
        </w:r>
        <w:r w:rsidRPr="009E49F7">
          <w:rPr>
            <w:rFonts w:asciiTheme="minorEastAsia" w:hAnsiTheme="minorEastAsia" w:hint="eastAsia"/>
            <w:rPrChange w:id="339" w:author="Travis Moore" w:date="2025-06-23T01:44:00Z" w16du:dateUtc="2025-06-22T16:44:00Z">
              <w:rPr>
                <w:rFonts w:hint="eastAsia"/>
              </w:rPr>
            </w:rPrChange>
          </w:rPr>
          <w:t>年以上会費を滞納したとき</w:t>
        </w:r>
      </w:ins>
    </w:p>
    <w:p w14:paraId="0B2DCC95" w14:textId="515C07F2" w:rsidR="00052077" w:rsidRPr="009E49F7" w:rsidRDefault="00967B69" w:rsidP="00F9232B">
      <w:pPr>
        <w:pStyle w:val="ListParagraph"/>
        <w:numPr>
          <w:ilvl w:val="0"/>
          <w:numId w:val="77"/>
        </w:numPr>
        <w:rPr>
          <w:rFonts w:asciiTheme="minorEastAsia" w:hAnsiTheme="minorEastAsia"/>
          <w:lang w:val="en-AU"/>
          <w:rPrChange w:id="340" w:author="Travis Moore" w:date="2025-06-23T01:44:00Z" w16du:dateUtc="2025-06-22T16:44:00Z">
            <w:rPr>
              <w:lang w:val="en-AU"/>
            </w:rPr>
          </w:rPrChange>
        </w:rPr>
        <w:pPrChange w:id="341" w:author="Travis Moore" w:date="2025-07-02T15:35:00Z" w16du:dateUtc="2025-07-02T06:35:00Z">
          <w:pPr/>
        </w:pPrChange>
      </w:pPr>
      <w:ins w:id="342" w:author="Travis Moore" w:date="2025-06-16T17:23:00Z" w16du:dateUtc="2025-06-16T08:23:00Z">
        <w:r w:rsidRPr="009E49F7">
          <w:rPr>
            <w:rFonts w:asciiTheme="minorEastAsia" w:hAnsiTheme="minorEastAsia" w:hint="eastAsia"/>
            <w:rPrChange w:id="343" w:author="Travis Moore" w:date="2025-06-23T01:44:00Z" w16du:dateUtc="2025-06-22T16:44:00Z">
              <w:rPr>
                <w:rFonts w:hint="eastAsia"/>
              </w:rPr>
            </w:rPrChange>
          </w:rPr>
          <w:t>除名されたとき</w:t>
        </w:r>
      </w:ins>
    </w:p>
    <w:p w14:paraId="0508BB77" w14:textId="6B39EBAC" w:rsidR="00DD5957" w:rsidRPr="009E49F7" w:rsidRDefault="00DD5957" w:rsidP="00DD5957">
      <w:pPr>
        <w:rPr>
          <w:rFonts w:asciiTheme="minorEastAsia" w:hAnsiTheme="minorEastAsia"/>
          <w:lang w:val="en-AU"/>
          <w:rPrChange w:id="344" w:author="Travis Moore" w:date="2025-06-23T01:44:00Z" w16du:dateUtc="2025-06-22T16:44:00Z">
            <w:rPr>
              <w:lang w:val="en-AU"/>
            </w:rPr>
          </w:rPrChange>
        </w:rPr>
      </w:pPr>
      <w:r w:rsidRPr="009E49F7">
        <w:rPr>
          <w:rFonts w:asciiTheme="minorEastAsia" w:hAnsiTheme="minorEastAsia" w:hint="eastAsia"/>
          <w:lang w:val="en-AU"/>
          <w:rPrChange w:id="345" w:author="Travis Moore" w:date="2025-06-23T01:44:00Z" w16du:dateUtc="2025-06-22T16:44:00Z">
            <w:rPr>
              <w:rFonts w:hint="eastAsia"/>
              <w:lang w:val="en-AU"/>
            </w:rPr>
          </w:rPrChange>
        </w:rPr>
        <w:t>（退会）</w:t>
      </w:r>
      <w:r w:rsidRPr="009E49F7">
        <w:rPr>
          <w:rFonts w:asciiTheme="minorEastAsia" w:hAnsiTheme="minorEastAsia"/>
          <w:lang w:val="en-AU"/>
          <w:rPrChange w:id="346" w:author="Travis Moore" w:date="2025-06-23T01:44:00Z" w16du:dateUtc="2025-06-22T16:44:00Z">
            <w:rPr>
              <w:lang w:val="en-AU"/>
            </w:rPr>
          </w:rPrChange>
        </w:rPr>
        <w:br/>
      </w:r>
      <w:del w:id="347" w:author="Travis Moore" w:date="2025-06-23T00:50:00Z" w16du:dateUtc="2025-06-22T15:50:00Z">
        <w:r w:rsidRPr="009E49F7" w:rsidDel="00E0155E">
          <w:rPr>
            <w:rFonts w:asciiTheme="minorEastAsia" w:hAnsiTheme="minorEastAsia"/>
            <w:lang w:val="en-AU"/>
            <w:rPrChange w:id="348" w:author="Travis Moore" w:date="2025-06-23T01:44:00Z" w16du:dateUtc="2025-06-22T16:44:00Z">
              <w:rPr>
                <w:lang w:val="en-AU"/>
              </w:rPr>
            </w:rPrChange>
          </w:rPr>
          <w:delText xml:space="preserve"> </w:delText>
        </w:r>
      </w:del>
      <w:del w:id="349" w:author="Travis Moore" w:date="2025-06-16T17:24:00Z" w16du:dateUtc="2025-06-16T08:24:00Z">
        <w:r w:rsidRPr="009E49F7" w:rsidDel="00967B69">
          <w:rPr>
            <w:rFonts w:asciiTheme="minorEastAsia" w:hAnsiTheme="minorEastAsia" w:hint="eastAsia"/>
            <w:lang w:val="en-AU"/>
            <w:rPrChange w:id="350" w:author="Travis Moore" w:date="2025-06-23T01:44:00Z" w16du:dateUtc="2025-06-22T16:44:00Z">
              <w:rPr>
                <w:rFonts w:hint="eastAsia"/>
                <w:lang w:val="en-AU"/>
              </w:rPr>
            </w:rPrChange>
          </w:rPr>
          <w:delText>第</w:delText>
        </w:r>
        <w:r w:rsidRPr="009E49F7" w:rsidDel="00967B69">
          <w:rPr>
            <w:rFonts w:asciiTheme="minorEastAsia" w:hAnsiTheme="minorEastAsia"/>
            <w:lang w:val="en-AU"/>
            <w:rPrChange w:id="351" w:author="Travis Moore" w:date="2025-06-23T01:44:00Z" w16du:dateUtc="2025-06-22T16:44:00Z">
              <w:rPr>
                <w:lang w:val="en-AU"/>
              </w:rPr>
            </w:rPrChange>
          </w:rPr>
          <w:delText>9</w:delText>
        </w:r>
      </w:del>
      <w:ins w:id="352" w:author="Travis Moore" w:date="2025-06-16T17:24:00Z" w16du:dateUtc="2025-06-16T08:24:00Z">
        <w:r w:rsidR="00967B69" w:rsidRPr="009E49F7">
          <w:rPr>
            <w:rFonts w:asciiTheme="minorEastAsia" w:hAnsiTheme="minorEastAsia" w:hint="eastAsia"/>
            <w:lang w:val="en-AU"/>
            <w:rPrChange w:id="353" w:author="Travis Moore" w:date="2025-06-23T01:44:00Z" w16du:dateUtc="2025-06-22T16:44:00Z">
              <w:rPr>
                <w:rFonts w:hint="eastAsia"/>
                <w:lang w:val="en-AU"/>
              </w:rPr>
            </w:rPrChange>
          </w:rPr>
          <w:t>第</w:t>
        </w:r>
        <w:r w:rsidR="00967B69" w:rsidRPr="009E49F7">
          <w:rPr>
            <w:rFonts w:asciiTheme="minorEastAsia" w:hAnsiTheme="minorEastAsia"/>
            <w:lang w:val="en-AU"/>
            <w:rPrChange w:id="354" w:author="Travis Moore" w:date="2025-06-23T01:44:00Z" w16du:dateUtc="2025-06-22T16:44:00Z">
              <w:rPr>
                <w:lang w:val="en-AU"/>
              </w:rPr>
            </w:rPrChange>
          </w:rPr>
          <w:t>10</w:t>
        </w:r>
      </w:ins>
      <w:r w:rsidRPr="009E49F7">
        <w:rPr>
          <w:rFonts w:asciiTheme="minorEastAsia" w:hAnsiTheme="minorEastAsia" w:hint="eastAsia"/>
          <w:lang w:val="en-AU"/>
          <w:rPrChange w:id="355" w:author="Travis Moore" w:date="2025-06-23T01:44:00Z" w16du:dateUtc="2025-06-22T16:44:00Z">
            <w:rPr>
              <w:rFonts w:hint="eastAsia"/>
              <w:lang w:val="en-AU"/>
            </w:rPr>
          </w:rPrChange>
        </w:rPr>
        <w:t>条　会員は、任意に退会することができる。</w:t>
      </w:r>
    </w:p>
    <w:p w14:paraId="3B0C856B" w14:textId="44AC4FE1" w:rsidR="00DD5957" w:rsidRPr="009E49F7" w:rsidDel="00967B69" w:rsidRDefault="00DD5957" w:rsidP="00DD5957">
      <w:pPr>
        <w:rPr>
          <w:del w:id="356" w:author="Travis Moore" w:date="2025-06-16T17:30:00Z" w16du:dateUtc="2025-06-16T08:30:00Z"/>
          <w:rFonts w:asciiTheme="minorEastAsia" w:hAnsiTheme="minorEastAsia"/>
          <w:lang w:val="en-AU"/>
          <w:rPrChange w:id="357" w:author="Travis Moore" w:date="2025-06-23T01:44:00Z" w16du:dateUtc="2025-06-22T16:44:00Z">
            <w:rPr>
              <w:del w:id="358" w:author="Travis Moore" w:date="2025-06-16T17:30:00Z" w16du:dateUtc="2025-06-16T08:30:00Z"/>
              <w:lang w:val="en-AU"/>
            </w:rPr>
          </w:rPrChange>
        </w:rPr>
      </w:pPr>
      <w:r w:rsidRPr="009E49F7">
        <w:rPr>
          <w:rFonts w:asciiTheme="minorEastAsia" w:hAnsiTheme="minorEastAsia" w:hint="eastAsia"/>
          <w:lang w:val="en-AU"/>
          <w:rPrChange w:id="359" w:author="Travis Moore" w:date="2025-06-23T01:44:00Z" w16du:dateUtc="2025-06-22T16:44:00Z">
            <w:rPr>
              <w:rFonts w:hint="eastAsia"/>
              <w:lang w:val="en-AU"/>
            </w:rPr>
          </w:rPrChange>
        </w:rPr>
        <w:t>（除名）</w:t>
      </w:r>
      <w:r w:rsidRPr="009E49F7">
        <w:rPr>
          <w:rFonts w:asciiTheme="minorEastAsia" w:hAnsiTheme="minorEastAsia"/>
          <w:lang w:val="en-AU"/>
          <w:rPrChange w:id="360" w:author="Travis Moore" w:date="2025-06-23T01:44:00Z" w16du:dateUtc="2025-06-22T16:44:00Z">
            <w:rPr>
              <w:lang w:val="en-AU"/>
            </w:rPr>
          </w:rPrChange>
        </w:rPr>
        <w:br/>
      </w:r>
      <w:del w:id="361" w:author="Travis Moore" w:date="2025-06-23T00:50:00Z" w16du:dateUtc="2025-06-22T15:50:00Z">
        <w:r w:rsidRPr="009E49F7" w:rsidDel="00E0155E">
          <w:rPr>
            <w:rFonts w:asciiTheme="minorEastAsia" w:hAnsiTheme="minorEastAsia"/>
            <w:lang w:val="en-AU"/>
            <w:rPrChange w:id="362" w:author="Travis Moore" w:date="2025-06-23T01:44:00Z" w16du:dateUtc="2025-06-22T16:44:00Z">
              <w:rPr>
                <w:lang w:val="en-AU"/>
              </w:rPr>
            </w:rPrChange>
          </w:rPr>
          <w:delText xml:space="preserve"> </w:delText>
        </w:r>
      </w:del>
      <w:r w:rsidRPr="009E49F7">
        <w:rPr>
          <w:rFonts w:asciiTheme="minorEastAsia" w:hAnsiTheme="minorEastAsia" w:hint="eastAsia"/>
          <w:lang w:val="en-AU"/>
          <w:rPrChange w:id="363" w:author="Travis Moore" w:date="2025-06-23T01:44:00Z" w16du:dateUtc="2025-06-22T16:44:00Z">
            <w:rPr>
              <w:rFonts w:hint="eastAsia"/>
              <w:lang w:val="en-AU"/>
            </w:rPr>
          </w:rPrChange>
        </w:rPr>
        <w:t>第</w:t>
      </w:r>
      <w:del w:id="364" w:author="Travis Moore" w:date="2025-06-16T17:24:00Z" w16du:dateUtc="2025-06-16T08:24:00Z">
        <w:r w:rsidRPr="009E49F7" w:rsidDel="00967B69">
          <w:rPr>
            <w:rFonts w:asciiTheme="minorEastAsia" w:hAnsiTheme="minorEastAsia"/>
            <w:lang w:val="en-AU"/>
            <w:rPrChange w:id="365" w:author="Travis Moore" w:date="2025-06-23T01:44:00Z" w16du:dateUtc="2025-06-22T16:44:00Z">
              <w:rPr>
                <w:lang w:val="en-AU"/>
              </w:rPr>
            </w:rPrChange>
          </w:rPr>
          <w:delText>10</w:delText>
        </w:r>
      </w:del>
      <w:ins w:id="366" w:author="Travis Moore" w:date="2025-06-16T17:24:00Z" w16du:dateUtc="2025-06-16T08:24:00Z">
        <w:r w:rsidR="00967B69" w:rsidRPr="009E49F7">
          <w:rPr>
            <w:rFonts w:asciiTheme="minorEastAsia" w:hAnsiTheme="minorEastAsia"/>
            <w:lang w:val="en-AU"/>
            <w:rPrChange w:id="367" w:author="Travis Moore" w:date="2025-06-23T01:44:00Z" w16du:dateUtc="2025-06-22T16:44:00Z">
              <w:rPr>
                <w:lang w:val="en-AU"/>
              </w:rPr>
            </w:rPrChange>
          </w:rPr>
          <w:t>11</w:t>
        </w:r>
      </w:ins>
      <w:r w:rsidRPr="009E49F7">
        <w:rPr>
          <w:rFonts w:asciiTheme="minorEastAsia" w:hAnsiTheme="minorEastAsia" w:hint="eastAsia"/>
          <w:lang w:val="en-AU"/>
          <w:rPrChange w:id="368" w:author="Travis Moore" w:date="2025-06-23T01:44:00Z" w16du:dateUtc="2025-06-22T16:44:00Z">
            <w:rPr>
              <w:rFonts w:hint="eastAsia"/>
              <w:lang w:val="en-AU"/>
            </w:rPr>
          </w:rPrChange>
        </w:rPr>
        <w:t xml:space="preserve">条　</w:t>
      </w:r>
      <w:ins w:id="369" w:author="Travis Moore" w:date="2025-06-16T17:26:00Z">
        <w:r w:rsidR="00967B69" w:rsidRPr="009E49F7">
          <w:rPr>
            <w:rFonts w:asciiTheme="minorEastAsia" w:hAnsiTheme="minorEastAsia" w:hint="eastAsia"/>
            <w:rPrChange w:id="370" w:author="Travis Moore" w:date="2025-06-23T01:44:00Z" w16du:dateUtc="2025-06-22T16:44:00Z">
              <w:rPr>
                <w:rFonts w:hint="eastAsia"/>
              </w:rPr>
            </w:rPrChange>
          </w:rPr>
          <w:t>会員が本法人の定款に違反し、名誉を</w:t>
        </w:r>
        <w:r w:rsidR="00967B69" w:rsidRPr="009E49F7">
          <w:rPr>
            <w:rFonts w:asciiTheme="minorEastAsia" w:hAnsiTheme="minorEastAsia"/>
            <w:rPrChange w:id="371" w:author="Travis Moore" w:date="2025-06-23T01:44:00Z" w16du:dateUtc="2025-06-22T16:44:00Z">
              <w:rPr/>
            </w:rPrChange>
          </w:rPr>
          <w:br/>
        </w:r>
        <w:r w:rsidR="00967B69" w:rsidRPr="009E49F7">
          <w:rPr>
            <w:rFonts w:asciiTheme="minorEastAsia" w:hAnsiTheme="minorEastAsia" w:hint="eastAsia"/>
            <w:rPrChange w:id="372" w:author="Travis Moore" w:date="2025-06-23T01:44:00Z" w16du:dateUtc="2025-06-22T16:44:00Z">
              <w:rPr>
                <w:rFonts w:hint="eastAsia"/>
              </w:rPr>
            </w:rPrChange>
          </w:rPr>
          <w:t>傷つけ、又は目的に反する行為をしたときは、総会の議決によりこれを除名することができ</w:t>
        </w:r>
        <w:r w:rsidR="00967B69" w:rsidRPr="009E49F7">
          <w:rPr>
            <w:rFonts w:asciiTheme="minorEastAsia" w:hAnsiTheme="minorEastAsia"/>
            <w:rPrChange w:id="373" w:author="Travis Moore" w:date="2025-06-23T01:44:00Z" w16du:dateUtc="2025-06-22T16:44:00Z">
              <w:rPr/>
            </w:rPrChange>
          </w:rPr>
          <w:br/>
        </w:r>
        <w:r w:rsidR="00967B69" w:rsidRPr="009E49F7">
          <w:rPr>
            <w:rFonts w:asciiTheme="minorEastAsia" w:hAnsiTheme="minorEastAsia" w:hint="eastAsia"/>
            <w:rPrChange w:id="374" w:author="Travis Moore" w:date="2025-06-23T01:44:00Z" w16du:dateUtc="2025-06-22T16:44:00Z">
              <w:rPr>
                <w:rFonts w:hint="eastAsia"/>
              </w:rPr>
            </w:rPrChange>
          </w:rPr>
          <w:t>る。この場合、その会員に対し、議決の前に弁明の機会を与えなければならない</w:t>
        </w:r>
      </w:ins>
      <w:del w:id="375" w:author="Travis Moore" w:date="2025-06-16T17:26:00Z" w16du:dateUtc="2025-06-16T08:26:00Z">
        <w:r w:rsidRPr="009E49F7" w:rsidDel="00967B69">
          <w:rPr>
            <w:rFonts w:asciiTheme="minorEastAsia" w:hAnsiTheme="minorEastAsia" w:hint="eastAsia"/>
            <w:lang w:val="en-AU"/>
            <w:rPrChange w:id="376" w:author="Travis Moore" w:date="2025-06-23T01:44:00Z" w16du:dateUtc="2025-06-22T16:44:00Z">
              <w:rPr>
                <w:rFonts w:hint="eastAsia"/>
                <w:lang w:val="en-AU"/>
              </w:rPr>
            </w:rPrChange>
          </w:rPr>
          <w:delText>会員が本法人の名誉を傷つけ、又は目的に反する行為をしたときは、総会の議決によりこれを除名することができる</w:delText>
        </w:r>
      </w:del>
      <w:r w:rsidRPr="009E49F7">
        <w:rPr>
          <w:rFonts w:asciiTheme="minorEastAsia" w:hAnsiTheme="minorEastAsia" w:hint="eastAsia"/>
          <w:lang w:val="en-AU"/>
          <w:rPrChange w:id="377" w:author="Travis Moore" w:date="2025-06-23T01:44:00Z" w16du:dateUtc="2025-06-22T16:44:00Z">
            <w:rPr>
              <w:rFonts w:hint="eastAsia"/>
              <w:lang w:val="en-AU"/>
            </w:rPr>
          </w:rPrChange>
        </w:rPr>
        <w:t>。</w:t>
      </w:r>
    </w:p>
    <w:p w14:paraId="6A6734C2" w14:textId="0A6C8B3A" w:rsidR="00DD5957" w:rsidRPr="009E49F7" w:rsidDel="00967B69" w:rsidRDefault="00DD5957" w:rsidP="00DD5957">
      <w:pPr>
        <w:rPr>
          <w:del w:id="378" w:author="Travis Moore" w:date="2025-06-16T17:30:00Z" w16du:dateUtc="2025-06-16T08:30:00Z"/>
          <w:rFonts w:asciiTheme="minorEastAsia" w:hAnsiTheme="minorEastAsia"/>
          <w:lang w:val="en-AU"/>
          <w:rPrChange w:id="379" w:author="Travis Moore" w:date="2025-06-23T01:44:00Z" w16du:dateUtc="2025-06-22T16:44:00Z">
            <w:rPr>
              <w:del w:id="380" w:author="Travis Moore" w:date="2025-06-16T17:30:00Z" w16du:dateUtc="2025-06-16T08:30:00Z"/>
              <w:lang w:val="en-AU"/>
            </w:rPr>
          </w:rPrChange>
        </w:rPr>
      </w:pPr>
      <w:del w:id="381" w:author="Travis Moore" w:date="2025-06-16T17:30:00Z" w16du:dateUtc="2025-06-16T08:30:00Z">
        <w:r w:rsidRPr="009E49F7" w:rsidDel="00967B69">
          <w:rPr>
            <w:rFonts w:asciiTheme="minorEastAsia" w:hAnsiTheme="minorEastAsia" w:hint="eastAsia"/>
            <w:lang w:val="en-AU"/>
            <w:rPrChange w:id="382" w:author="Travis Moore" w:date="2025-06-23T01:44:00Z" w16du:dateUtc="2025-06-22T16:44:00Z">
              <w:rPr>
                <w:rFonts w:hint="eastAsia"/>
                <w:lang w:val="en-AU"/>
              </w:rPr>
            </w:rPrChange>
          </w:rPr>
          <w:delText>（会員の権利）</w:delText>
        </w:r>
        <w:r w:rsidRPr="009E49F7" w:rsidDel="00967B69">
          <w:rPr>
            <w:rFonts w:asciiTheme="minorEastAsia" w:hAnsiTheme="minorEastAsia"/>
            <w:lang w:val="en-AU"/>
            <w:rPrChange w:id="383" w:author="Travis Moore" w:date="2025-06-23T01:44:00Z" w16du:dateUtc="2025-06-22T16:44:00Z">
              <w:rPr>
                <w:lang w:val="en-AU"/>
              </w:rPr>
            </w:rPrChange>
          </w:rPr>
          <w:br/>
          <w:delText xml:space="preserve"> </w:delText>
        </w:r>
        <w:r w:rsidRPr="009E49F7" w:rsidDel="00967B69">
          <w:rPr>
            <w:rFonts w:asciiTheme="minorEastAsia" w:hAnsiTheme="minorEastAsia" w:hint="eastAsia"/>
            <w:lang w:val="en-AU"/>
            <w:rPrChange w:id="384" w:author="Travis Moore" w:date="2025-06-23T01:44:00Z" w16du:dateUtc="2025-06-22T16:44:00Z">
              <w:rPr>
                <w:rFonts w:hint="eastAsia"/>
                <w:lang w:val="en-AU"/>
              </w:rPr>
            </w:rPrChange>
          </w:rPr>
          <w:delText>第</w:delText>
        </w:r>
        <w:r w:rsidRPr="009E49F7" w:rsidDel="00967B69">
          <w:rPr>
            <w:rFonts w:asciiTheme="minorEastAsia" w:hAnsiTheme="minorEastAsia"/>
            <w:lang w:val="en-AU"/>
            <w:rPrChange w:id="385" w:author="Travis Moore" w:date="2025-06-23T01:44:00Z" w16du:dateUtc="2025-06-22T16:44:00Z">
              <w:rPr>
                <w:lang w:val="en-AU"/>
              </w:rPr>
            </w:rPrChange>
          </w:rPr>
          <w:delText>11</w:delText>
        </w:r>
        <w:r w:rsidRPr="009E49F7" w:rsidDel="00967B69">
          <w:rPr>
            <w:rFonts w:asciiTheme="minorEastAsia" w:hAnsiTheme="minorEastAsia" w:hint="eastAsia"/>
            <w:lang w:val="en-AU"/>
            <w:rPrChange w:id="386" w:author="Travis Moore" w:date="2025-06-23T01:44:00Z" w16du:dateUtc="2025-06-22T16:44:00Z">
              <w:rPr>
                <w:rFonts w:hint="eastAsia"/>
                <w:lang w:val="en-AU"/>
              </w:rPr>
            </w:rPrChange>
          </w:rPr>
          <w:delText xml:space="preserve">条　</w:delText>
        </w:r>
        <w:r w:rsidRPr="009E49F7" w:rsidDel="00967B69">
          <w:rPr>
            <w:rFonts w:asciiTheme="minorEastAsia" w:hAnsiTheme="minorEastAsia"/>
            <w:lang w:val="en-AU"/>
            <w:rPrChange w:id="387" w:author="Travis Moore" w:date="2025-06-23T01:44:00Z" w16du:dateUtc="2025-06-22T16:44:00Z">
              <w:rPr>
                <w:lang w:val="en-AU"/>
              </w:rPr>
            </w:rPrChange>
          </w:rPr>
          <w:br/>
        </w:r>
        <w:r w:rsidRPr="009E49F7" w:rsidDel="00967B69">
          <w:rPr>
            <w:rFonts w:asciiTheme="minorEastAsia" w:hAnsiTheme="minorEastAsia" w:hint="eastAsia"/>
            <w:lang w:val="en-AU"/>
            <w:rPrChange w:id="388" w:author="Travis Moore" w:date="2025-06-23T01:44:00Z" w16du:dateUtc="2025-06-22T16:44:00Z">
              <w:rPr>
                <w:rFonts w:hint="eastAsia"/>
                <w:lang w:val="en-AU"/>
              </w:rPr>
            </w:rPrChange>
          </w:rPr>
          <w:delText>創立会員および活動会員は、総会における議決権を有する。</w:delText>
        </w:r>
      </w:del>
    </w:p>
    <w:p w14:paraId="145FDCFB" w14:textId="24389350" w:rsidR="00DD5957" w:rsidRPr="009E49F7" w:rsidDel="00967B69" w:rsidRDefault="00DD5957" w:rsidP="00DD5957">
      <w:pPr>
        <w:rPr>
          <w:del w:id="389" w:author="Travis Moore" w:date="2025-06-16T17:30:00Z" w16du:dateUtc="2025-06-16T08:30:00Z"/>
          <w:rFonts w:asciiTheme="minorEastAsia" w:hAnsiTheme="minorEastAsia"/>
          <w:lang w:val="en-AU"/>
          <w:rPrChange w:id="390" w:author="Travis Moore" w:date="2025-06-23T01:44:00Z" w16du:dateUtc="2025-06-22T16:44:00Z">
            <w:rPr>
              <w:del w:id="391" w:author="Travis Moore" w:date="2025-06-16T17:30:00Z" w16du:dateUtc="2025-06-16T08:30:00Z"/>
              <w:lang w:val="en-AU"/>
            </w:rPr>
          </w:rPrChange>
        </w:rPr>
      </w:pPr>
      <w:del w:id="392" w:author="Travis Moore" w:date="2025-06-16T17:30:00Z" w16du:dateUtc="2025-06-16T08:30:00Z">
        <w:r w:rsidRPr="009E49F7" w:rsidDel="00967B69">
          <w:rPr>
            <w:rFonts w:asciiTheme="minorEastAsia" w:hAnsiTheme="minorEastAsia" w:hint="eastAsia"/>
            <w:lang w:val="en-AU"/>
            <w:rPrChange w:id="393" w:author="Travis Moore" w:date="2025-06-23T01:44:00Z" w16du:dateUtc="2025-06-22T16:44:00Z">
              <w:rPr>
                <w:rFonts w:hint="eastAsia"/>
                <w:lang w:val="en-AU"/>
              </w:rPr>
            </w:rPrChange>
          </w:rPr>
          <w:delText>一般会員および活動会員は、本法人が開発または提供する教材および資料へのアクセス権を有する。</w:delText>
        </w:r>
      </w:del>
    </w:p>
    <w:p w14:paraId="3CAD4F3E" w14:textId="142F095C" w:rsidR="00DD5957" w:rsidRPr="009E49F7" w:rsidDel="00967B69" w:rsidRDefault="00DD5957" w:rsidP="00DD5957">
      <w:pPr>
        <w:rPr>
          <w:del w:id="394" w:author="Travis Moore" w:date="2025-06-16T17:30:00Z" w16du:dateUtc="2025-06-16T08:30:00Z"/>
          <w:rFonts w:asciiTheme="minorEastAsia" w:hAnsiTheme="minorEastAsia"/>
          <w:lang w:val="en-AU"/>
          <w:rPrChange w:id="395" w:author="Travis Moore" w:date="2025-06-23T01:44:00Z" w16du:dateUtc="2025-06-22T16:44:00Z">
            <w:rPr>
              <w:del w:id="396" w:author="Travis Moore" w:date="2025-06-16T17:30:00Z" w16du:dateUtc="2025-06-16T08:30:00Z"/>
              <w:lang w:val="en-AU"/>
            </w:rPr>
          </w:rPrChange>
        </w:rPr>
      </w:pPr>
      <w:del w:id="397" w:author="Travis Moore" w:date="2025-06-16T17:30:00Z" w16du:dateUtc="2025-06-16T08:30:00Z">
        <w:r w:rsidRPr="009E49F7" w:rsidDel="00967B69">
          <w:rPr>
            <w:rFonts w:asciiTheme="minorEastAsia" w:hAnsiTheme="minorEastAsia" w:hint="eastAsia"/>
            <w:lang w:val="en-AU"/>
            <w:rPrChange w:id="398" w:author="Travis Moore" w:date="2025-06-23T01:44:00Z" w16du:dateUtc="2025-06-22T16:44:00Z">
              <w:rPr>
                <w:rFonts w:hint="eastAsia"/>
                <w:lang w:val="en-AU"/>
              </w:rPr>
            </w:rPrChange>
          </w:rPr>
          <w:delText>活動会員は、前項に加え、教材開発への参加権および</w:delText>
        </w:r>
        <w:r w:rsidRPr="009E49F7" w:rsidDel="00967B69">
          <w:rPr>
            <w:rFonts w:asciiTheme="minorEastAsia" w:hAnsiTheme="minorEastAsia"/>
            <w:lang w:val="en-AU"/>
            <w:rPrChange w:id="399" w:author="Travis Moore" w:date="2025-06-23T01:44:00Z" w16du:dateUtc="2025-06-22T16:44:00Z">
              <w:rPr>
                <w:lang w:val="en-AU"/>
              </w:rPr>
            </w:rPrChange>
          </w:rPr>
          <w:delText>GitHub</w:delText>
        </w:r>
        <w:r w:rsidRPr="009E49F7" w:rsidDel="00967B69">
          <w:rPr>
            <w:rFonts w:asciiTheme="minorEastAsia" w:hAnsiTheme="minorEastAsia" w:hint="eastAsia"/>
            <w:lang w:val="en-AU"/>
            <w:rPrChange w:id="400" w:author="Travis Moore" w:date="2025-06-23T01:44:00Z" w16du:dateUtc="2025-06-22T16:44:00Z">
              <w:rPr>
                <w:rFonts w:hint="eastAsia"/>
                <w:lang w:val="en-AU"/>
              </w:rPr>
            </w:rPrChange>
          </w:rPr>
          <w:delText>リポジトリへのプルリクエスト権を有する。</w:delText>
        </w:r>
      </w:del>
    </w:p>
    <w:p w14:paraId="5FC5D0FE" w14:textId="2EA9451F" w:rsidR="00DD5957" w:rsidRPr="009E49F7" w:rsidDel="00967B69" w:rsidRDefault="00DD5957" w:rsidP="00DD5957">
      <w:pPr>
        <w:rPr>
          <w:del w:id="401" w:author="Travis Moore" w:date="2025-06-16T17:30:00Z" w16du:dateUtc="2025-06-16T08:30:00Z"/>
          <w:rFonts w:asciiTheme="minorEastAsia" w:hAnsiTheme="minorEastAsia"/>
          <w:lang w:val="en-AU"/>
          <w:rPrChange w:id="402" w:author="Travis Moore" w:date="2025-06-23T01:44:00Z" w16du:dateUtc="2025-06-22T16:44:00Z">
            <w:rPr>
              <w:del w:id="403" w:author="Travis Moore" w:date="2025-06-16T17:30:00Z" w16du:dateUtc="2025-06-16T08:30:00Z"/>
              <w:lang w:val="en-AU"/>
            </w:rPr>
          </w:rPrChange>
        </w:rPr>
      </w:pPr>
      <w:del w:id="404" w:author="Travis Moore" w:date="2025-06-16T17:30:00Z" w16du:dateUtc="2025-06-16T08:30:00Z">
        <w:r w:rsidRPr="009E49F7" w:rsidDel="00967B69">
          <w:rPr>
            <w:rFonts w:asciiTheme="minorEastAsia" w:hAnsiTheme="minorEastAsia" w:hint="eastAsia"/>
            <w:lang w:val="en-AU"/>
            <w:rPrChange w:id="405" w:author="Travis Moore" w:date="2025-06-23T01:44:00Z" w16du:dateUtc="2025-06-22T16:44:00Z">
              <w:rPr>
                <w:rFonts w:hint="eastAsia"/>
                <w:lang w:val="en-AU"/>
              </w:rPr>
            </w:rPrChange>
          </w:rPr>
          <w:delText>各会員の具体的な権利および義務については、理事会において別に定める。</w:delText>
        </w:r>
      </w:del>
    </w:p>
    <w:p w14:paraId="42EF8773" w14:textId="77777777" w:rsidR="00DD5957" w:rsidRPr="009E49F7" w:rsidRDefault="00DD5957" w:rsidP="00DD5957">
      <w:pPr>
        <w:rPr>
          <w:rFonts w:asciiTheme="minorEastAsia" w:hAnsiTheme="minorEastAsia"/>
          <w:lang w:val="en-AU"/>
          <w:rPrChange w:id="406" w:author="Travis Moore" w:date="2025-06-23T01:44:00Z" w16du:dateUtc="2025-06-22T16:44:00Z">
            <w:rPr>
              <w:lang w:val="en-AU"/>
            </w:rPr>
          </w:rPrChange>
        </w:rPr>
      </w:pPr>
    </w:p>
    <w:p w14:paraId="7A2C252F" w14:textId="044B5CB5" w:rsidR="00DD5957" w:rsidRPr="009E49F7" w:rsidRDefault="00DD5957" w:rsidP="005237B5">
      <w:pPr>
        <w:jc w:val="center"/>
        <w:rPr>
          <w:rFonts w:asciiTheme="minorEastAsia" w:hAnsiTheme="minorEastAsia" w:cs="Times New Roman"/>
          <w:kern w:val="0"/>
          <w:sz w:val="24"/>
          <w:szCs w:val="24"/>
          <w:lang w:val="en-AU"/>
          <w14:ligatures w14:val="none"/>
          <w:rPrChange w:id="407" w:author="Travis Moore" w:date="2025-06-23T01:44:00Z" w16du:dateUtc="2025-06-22T16:44:00Z">
            <w:rPr>
              <w:lang w:val="en-AU"/>
            </w:rPr>
          </w:rPrChange>
        </w:rPr>
      </w:pPr>
      <w:del w:id="408" w:author="Travis Moore" w:date="2025-06-16T17:31:00Z" w16du:dateUtc="2025-06-16T08:31:00Z">
        <w:r w:rsidRPr="009E49F7" w:rsidDel="00967B69">
          <w:rPr>
            <w:rFonts w:asciiTheme="minorEastAsia" w:hAnsiTheme="minorEastAsia" w:hint="eastAsia"/>
            <w:lang w:val="en-AU"/>
            <w:rPrChange w:id="409" w:author="Travis Moore" w:date="2025-06-23T01:44:00Z" w16du:dateUtc="2025-06-22T16:44:00Z">
              <w:rPr>
                <w:rFonts w:hint="eastAsia"/>
                <w:lang w:val="en-AU"/>
              </w:rPr>
            </w:rPrChange>
          </w:rPr>
          <w:delText>第</w:delText>
        </w:r>
        <w:r w:rsidRPr="009E49F7" w:rsidDel="00967B69">
          <w:rPr>
            <w:rFonts w:asciiTheme="minorEastAsia" w:hAnsiTheme="minorEastAsia"/>
            <w:lang w:val="en-AU"/>
            <w:rPrChange w:id="410" w:author="Travis Moore" w:date="2025-06-23T01:44:00Z" w16du:dateUtc="2025-06-22T16:44:00Z">
              <w:rPr>
                <w:lang w:val="en-AU"/>
              </w:rPr>
            </w:rPrChange>
          </w:rPr>
          <w:delText>3</w:delText>
        </w:r>
      </w:del>
      <w:ins w:id="411" w:author="Travis Moore" w:date="2025-06-16T17:31:00Z" w16du:dateUtc="2025-06-16T08:31:00Z">
        <w:r w:rsidR="00967B69" w:rsidRPr="009E49F7">
          <w:rPr>
            <w:rFonts w:asciiTheme="minorEastAsia" w:hAnsiTheme="minorEastAsia" w:hint="eastAsia"/>
            <w:lang w:val="en-AU"/>
            <w:rPrChange w:id="412" w:author="Travis Moore" w:date="2025-06-23T01:44:00Z" w16du:dateUtc="2025-06-22T16:44:00Z">
              <w:rPr>
                <w:rFonts w:hint="eastAsia"/>
                <w:lang w:val="en-AU"/>
              </w:rPr>
            </w:rPrChange>
          </w:rPr>
          <w:t>第</w:t>
        </w:r>
      </w:ins>
      <w:ins w:id="413" w:author="Travis Moore" w:date="2025-06-23T01:23:00Z" w16du:dateUtc="2025-06-22T16:23:00Z">
        <w:r w:rsidR="00547386" w:rsidRPr="009E49F7">
          <w:rPr>
            <w:rFonts w:asciiTheme="minorEastAsia" w:hAnsiTheme="minorEastAsia" w:hint="eastAsia"/>
            <w:lang w:val="en-AU"/>
            <w:rPrChange w:id="414" w:author="Travis Moore" w:date="2025-06-23T01:44:00Z" w16du:dateUtc="2025-06-22T16:44:00Z">
              <w:rPr>
                <w:rFonts w:hint="eastAsia"/>
                <w:lang w:val="en-AU"/>
              </w:rPr>
            </w:rPrChange>
          </w:rPr>
          <w:t>４</w:t>
        </w:r>
      </w:ins>
      <w:r w:rsidRPr="009E49F7">
        <w:rPr>
          <w:rFonts w:asciiTheme="minorEastAsia" w:hAnsiTheme="minorEastAsia" w:hint="eastAsia"/>
          <w:lang w:val="en-AU"/>
          <w:rPrChange w:id="415" w:author="Travis Moore" w:date="2025-06-23T01:44:00Z" w16du:dateUtc="2025-06-22T16:44:00Z">
            <w:rPr>
              <w:rFonts w:hint="eastAsia"/>
              <w:lang w:val="en-AU"/>
            </w:rPr>
          </w:rPrChange>
        </w:rPr>
        <w:t xml:space="preserve">章　</w:t>
      </w:r>
      <w:ins w:id="416" w:author="Travis Moore" w:date="2025-06-16T17:33:00Z" w16du:dateUtc="2025-06-16T08:33:00Z">
        <w:r w:rsidR="005237B5" w:rsidRPr="009E49F7">
          <w:rPr>
            <w:rFonts w:asciiTheme="minorEastAsia" w:hAnsiTheme="minorEastAsia" w:cs="MS Mincho" w:hint="eastAsia"/>
            <w:color w:val="000000"/>
            <w:kern w:val="0"/>
            <w:lang w:val="en-AU"/>
            <w14:ligatures w14:val="none"/>
            <w:rPrChange w:id="417" w:author="Travis Moore" w:date="2025-06-23T01:44:00Z" w16du:dateUtc="2025-06-22T16:44:00Z">
              <w:rPr>
                <w:rFonts w:ascii="MS Mincho" w:eastAsia="MS Mincho" w:hAnsi="MS Mincho" w:cs="MS Mincho" w:hint="eastAsia"/>
                <w:color w:val="000000"/>
                <w:kern w:val="0"/>
                <w:lang w:val="en-AU"/>
                <w14:ligatures w14:val="none"/>
              </w:rPr>
            </w:rPrChange>
          </w:rPr>
          <w:t>役員及び職</w:t>
        </w:r>
        <w:r w:rsidR="005237B5" w:rsidRPr="009E49F7">
          <w:rPr>
            <w:rFonts w:asciiTheme="minorEastAsia" w:hAnsiTheme="minorEastAsia" w:cs="MS Mincho"/>
            <w:color w:val="000000"/>
            <w:kern w:val="0"/>
            <w:lang w:val="en-AU"/>
            <w14:ligatures w14:val="none"/>
            <w:rPrChange w:id="418" w:author="Travis Moore" w:date="2025-06-23T01:44:00Z" w16du:dateUtc="2025-06-22T16:44:00Z">
              <w:rPr>
                <w:rFonts w:ascii="MS Mincho" w:eastAsia="MS Mincho" w:hAnsi="MS Mincho" w:cs="MS Mincho"/>
                <w:color w:val="000000"/>
                <w:kern w:val="0"/>
                <w:lang w:val="en-AU"/>
                <w14:ligatures w14:val="none"/>
              </w:rPr>
            </w:rPrChange>
          </w:rPr>
          <w:t>員</w:t>
        </w:r>
      </w:ins>
      <w:del w:id="419" w:author="Travis Moore" w:date="2025-06-16T17:33:00Z" w16du:dateUtc="2025-06-16T08:33:00Z">
        <w:r w:rsidRPr="009E49F7" w:rsidDel="005237B5">
          <w:rPr>
            <w:rFonts w:asciiTheme="minorEastAsia" w:hAnsiTheme="minorEastAsia" w:hint="eastAsia"/>
            <w:lang w:val="en-AU"/>
            <w:rPrChange w:id="420" w:author="Travis Moore" w:date="2025-06-23T01:44:00Z" w16du:dateUtc="2025-06-22T16:44:00Z">
              <w:rPr>
                <w:rFonts w:hint="eastAsia"/>
                <w:lang w:val="en-AU"/>
              </w:rPr>
            </w:rPrChange>
          </w:rPr>
          <w:delText>役員</w:delText>
        </w:r>
      </w:del>
    </w:p>
    <w:p w14:paraId="74CE64F6" w14:textId="19515D3C" w:rsidR="002E139D" w:rsidRPr="00AA6058" w:rsidRDefault="00DD5957">
      <w:pPr>
        <w:rPr>
          <w:ins w:id="421" w:author="Travis Moore" w:date="2025-06-22T22:54:00Z" w16du:dateUtc="2025-06-22T13:54:00Z"/>
          <w:rFonts w:asciiTheme="minorEastAsia" w:hAnsiTheme="minorEastAsia"/>
          <w:lang w:val="en-AU"/>
          <w:rPrChange w:id="422" w:author="Travis Moore" w:date="2025-07-02T14:53:00Z" w16du:dateUtc="2025-07-02T05:53:00Z">
            <w:rPr>
              <w:ins w:id="423" w:author="Travis Moore" w:date="2025-06-22T22:54:00Z" w16du:dateUtc="2025-06-22T13:54:00Z"/>
              <w:lang w:val="en-AU"/>
            </w:rPr>
          </w:rPrChange>
        </w:rPr>
        <w:pPrChange w:id="424" w:author="Travis Moore" w:date="2025-07-02T14:53:00Z" w16du:dateUtc="2025-07-02T05:53:00Z">
          <w:pPr>
            <w:pStyle w:val="ListParagraph"/>
            <w:numPr>
              <w:numId w:val="27"/>
            </w:numPr>
            <w:ind w:hanging="360"/>
          </w:pPr>
        </w:pPrChange>
      </w:pPr>
      <w:r w:rsidRPr="009E49F7">
        <w:rPr>
          <w:rFonts w:asciiTheme="minorEastAsia" w:hAnsiTheme="minorEastAsia" w:hint="eastAsia"/>
          <w:lang w:val="en-AU"/>
          <w:rPrChange w:id="425" w:author="Travis Moore" w:date="2025-06-23T01:44:00Z" w16du:dateUtc="2025-06-22T16:44:00Z">
            <w:rPr>
              <w:rFonts w:hint="eastAsia"/>
              <w:lang w:val="en-AU"/>
            </w:rPr>
          </w:rPrChange>
        </w:rPr>
        <w:t>（役員の種別、定数）</w:t>
      </w:r>
      <w:r w:rsidRPr="009E49F7">
        <w:rPr>
          <w:rFonts w:asciiTheme="minorEastAsia" w:hAnsiTheme="minorEastAsia"/>
          <w:lang w:val="en-AU"/>
          <w:rPrChange w:id="426" w:author="Travis Moore" w:date="2025-06-23T01:44:00Z" w16du:dateUtc="2025-06-22T16:44:00Z">
            <w:rPr>
              <w:lang w:val="en-AU"/>
            </w:rPr>
          </w:rPrChange>
        </w:rPr>
        <w:br/>
      </w:r>
      <w:del w:id="427" w:author="Travis Moore" w:date="2025-06-23T00:50:00Z" w16du:dateUtc="2025-06-22T15:50:00Z">
        <w:r w:rsidRPr="009E49F7" w:rsidDel="00E0155E">
          <w:rPr>
            <w:rFonts w:asciiTheme="minorEastAsia" w:hAnsiTheme="minorEastAsia"/>
            <w:lang w:val="en-AU"/>
            <w:rPrChange w:id="428" w:author="Travis Moore" w:date="2025-06-23T01:44:00Z" w16du:dateUtc="2025-06-22T16:44:00Z">
              <w:rPr>
                <w:lang w:val="en-AU"/>
              </w:rPr>
            </w:rPrChange>
          </w:rPr>
          <w:delText xml:space="preserve"> </w:delText>
        </w:r>
      </w:del>
      <w:r w:rsidRPr="009E49F7">
        <w:rPr>
          <w:rFonts w:asciiTheme="minorEastAsia" w:hAnsiTheme="minorEastAsia" w:hint="eastAsia"/>
          <w:lang w:val="en-AU"/>
          <w:rPrChange w:id="429" w:author="Travis Moore" w:date="2025-06-23T01:44:00Z" w16du:dateUtc="2025-06-22T16:44:00Z">
            <w:rPr>
              <w:rFonts w:hint="eastAsia"/>
              <w:lang w:val="en-AU"/>
            </w:rPr>
          </w:rPrChange>
        </w:rPr>
        <w:t>第</w:t>
      </w:r>
      <w:r w:rsidRPr="009E49F7">
        <w:rPr>
          <w:rFonts w:asciiTheme="minorEastAsia" w:hAnsiTheme="minorEastAsia"/>
          <w:lang w:val="en-AU"/>
          <w:rPrChange w:id="430" w:author="Travis Moore" w:date="2025-06-23T01:44:00Z" w16du:dateUtc="2025-06-22T16:44:00Z">
            <w:rPr>
              <w:lang w:val="en-AU"/>
            </w:rPr>
          </w:rPrChange>
        </w:rPr>
        <w:t>12</w:t>
      </w:r>
      <w:r w:rsidRPr="009E49F7">
        <w:rPr>
          <w:rFonts w:asciiTheme="minorEastAsia" w:hAnsiTheme="minorEastAsia" w:hint="eastAsia"/>
          <w:lang w:val="en-AU"/>
          <w:rPrChange w:id="431" w:author="Travis Moore" w:date="2025-06-23T01:44:00Z" w16du:dateUtc="2025-06-22T16:44:00Z">
            <w:rPr>
              <w:rFonts w:hint="eastAsia"/>
              <w:lang w:val="en-AU"/>
            </w:rPr>
          </w:rPrChange>
        </w:rPr>
        <w:t xml:space="preserve">条　</w:t>
      </w:r>
      <w:r w:rsidRPr="00AA6058">
        <w:rPr>
          <w:rFonts w:asciiTheme="minorEastAsia" w:hAnsiTheme="minorEastAsia" w:hint="eastAsia"/>
          <w:lang w:val="en-AU"/>
          <w:rPrChange w:id="432" w:author="Travis Moore" w:date="2025-07-02T14:53:00Z" w16du:dateUtc="2025-07-02T05:53:00Z">
            <w:rPr>
              <w:rFonts w:hint="eastAsia"/>
              <w:lang w:val="en-AU"/>
            </w:rPr>
          </w:rPrChange>
        </w:rPr>
        <w:t>本法人に次の役員を置く。</w:t>
      </w:r>
    </w:p>
    <w:p w14:paraId="2C855869" w14:textId="77777777" w:rsidR="002E139D" w:rsidRPr="009E49F7" w:rsidRDefault="00DD5957" w:rsidP="004B38D9">
      <w:pPr>
        <w:pStyle w:val="ListParagraph"/>
        <w:numPr>
          <w:ilvl w:val="0"/>
          <w:numId w:val="73"/>
        </w:numPr>
        <w:rPr>
          <w:ins w:id="433" w:author="Travis Moore" w:date="2025-06-22T22:54:00Z" w16du:dateUtc="2025-06-22T13:54:00Z"/>
          <w:rFonts w:asciiTheme="minorEastAsia" w:hAnsiTheme="minorEastAsia"/>
          <w:lang w:val="en-AU"/>
          <w:rPrChange w:id="434" w:author="Travis Moore" w:date="2025-06-23T01:44:00Z" w16du:dateUtc="2025-06-22T16:44:00Z">
            <w:rPr>
              <w:ins w:id="435" w:author="Travis Moore" w:date="2025-06-22T22:54:00Z" w16du:dateUtc="2025-06-22T13:54:00Z"/>
              <w:lang w:val="en-AU"/>
            </w:rPr>
          </w:rPrChange>
        </w:rPr>
        <w:pPrChange w:id="436" w:author="Travis Moore" w:date="2025-07-02T15:11:00Z" w16du:dateUtc="2025-07-02T06:11:00Z">
          <w:pPr>
            <w:pStyle w:val="ListParagraph"/>
            <w:numPr>
              <w:ilvl w:val="1"/>
              <w:numId w:val="27"/>
            </w:numPr>
            <w:ind w:left="1440" w:hanging="360"/>
          </w:pPr>
        </w:pPrChange>
      </w:pPr>
      <w:del w:id="437" w:author="Travis Moore" w:date="2025-06-22T22:54:00Z" w16du:dateUtc="2025-06-22T13:54:00Z">
        <w:r w:rsidRPr="009E49F7" w:rsidDel="002E139D">
          <w:rPr>
            <w:rFonts w:asciiTheme="minorEastAsia" w:hAnsiTheme="minorEastAsia"/>
            <w:lang w:val="en-AU"/>
            <w:rPrChange w:id="438" w:author="Travis Moore" w:date="2025-06-23T01:44:00Z" w16du:dateUtc="2025-06-22T16:44:00Z">
              <w:rPr>
                <w:lang w:val="en-AU"/>
              </w:rPr>
            </w:rPrChange>
          </w:rPr>
          <w:br/>
          <w:delText xml:space="preserve"> </w:delText>
        </w:r>
        <w:r w:rsidRPr="009E49F7" w:rsidDel="002E139D">
          <w:rPr>
            <w:rFonts w:asciiTheme="minorEastAsia" w:hAnsiTheme="minorEastAsia" w:hint="eastAsia"/>
            <w:lang w:val="en-AU"/>
            <w:rPrChange w:id="439" w:author="Travis Moore" w:date="2025-06-23T01:44:00Z" w16du:dateUtc="2025-06-22T16:44:00Z">
              <w:rPr>
                <w:rFonts w:hint="eastAsia"/>
                <w:lang w:val="en-AU"/>
              </w:rPr>
            </w:rPrChange>
          </w:rPr>
          <w:delText>（</w:delText>
        </w:r>
        <w:r w:rsidRPr="009E49F7" w:rsidDel="002E139D">
          <w:rPr>
            <w:rFonts w:asciiTheme="minorEastAsia" w:hAnsiTheme="minorEastAsia"/>
            <w:lang w:val="en-AU"/>
            <w:rPrChange w:id="440" w:author="Travis Moore" w:date="2025-06-23T01:44:00Z" w16du:dateUtc="2025-06-22T16:44:00Z">
              <w:rPr>
                <w:lang w:val="en-AU"/>
              </w:rPr>
            </w:rPrChange>
          </w:rPr>
          <w:delText>1</w:delText>
        </w:r>
        <w:r w:rsidRPr="009E49F7" w:rsidDel="002E139D">
          <w:rPr>
            <w:rFonts w:asciiTheme="minorEastAsia" w:hAnsiTheme="minorEastAsia" w:hint="eastAsia"/>
            <w:lang w:val="en-AU"/>
            <w:rPrChange w:id="441" w:author="Travis Moore" w:date="2025-06-23T01:44:00Z" w16du:dateUtc="2025-06-22T16:44:00Z">
              <w:rPr>
                <w:rFonts w:hint="eastAsia"/>
                <w:lang w:val="en-AU"/>
              </w:rPr>
            </w:rPrChange>
          </w:rPr>
          <w:delText>）</w:delText>
        </w:r>
      </w:del>
      <w:r w:rsidRPr="009E49F7">
        <w:rPr>
          <w:rFonts w:asciiTheme="minorEastAsia" w:hAnsiTheme="minorEastAsia" w:hint="eastAsia"/>
          <w:lang w:val="en-AU"/>
          <w:rPrChange w:id="442" w:author="Travis Moore" w:date="2025-06-23T01:44:00Z" w16du:dateUtc="2025-06-22T16:44:00Z">
            <w:rPr>
              <w:rFonts w:hint="eastAsia"/>
              <w:lang w:val="en-AU"/>
            </w:rPr>
          </w:rPrChange>
        </w:rPr>
        <w:t xml:space="preserve">理事　</w:t>
      </w:r>
      <w:r w:rsidRPr="009E49F7">
        <w:rPr>
          <w:rFonts w:asciiTheme="minorEastAsia" w:hAnsiTheme="minorEastAsia"/>
          <w:lang w:val="en-AU"/>
          <w:rPrChange w:id="443" w:author="Travis Moore" w:date="2025-06-23T01:44:00Z" w16du:dateUtc="2025-06-22T16:44:00Z">
            <w:rPr>
              <w:lang w:val="en-AU"/>
            </w:rPr>
          </w:rPrChange>
        </w:rPr>
        <w:t>3</w:t>
      </w:r>
      <w:r w:rsidRPr="009E49F7">
        <w:rPr>
          <w:rFonts w:asciiTheme="minorEastAsia" w:hAnsiTheme="minorEastAsia" w:hint="eastAsia"/>
          <w:lang w:val="en-AU"/>
          <w:rPrChange w:id="444" w:author="Travis Moore" w:date="2025-06-23T01:44:00Z" w16du:dateUtc="2025-06-22T16:44:00Z">
            <w:rPr>
              <w:rFonts w:hint="eastAsia"/>
              <w:lang w:val="en-AU"/>
            </w:rPr>
          </w:rPrChange>
        </w:rPr>
        <w:t>名以上</w:t>
      </w:r>
    </w:p>
    <w:p w14:paraId="3AFEB973" w14:textId="367091AF" w:rsidR="002E139D" w:rsidRPr="009E49F7" w:rsidRDefault="00DD5957" w:rsidP="004B38D9">
      <w:pPr>
        <w:pStyle w:val="ListParagraph"/>
        <w:numPr>
          <w:ilvl w:val="0"/>
          <w:numId w:val="73"/>
        </w:numPr>
        <w:rPr>
          <w:ins w:id="445" w:author="Travis Moore" w:date="2025-06-16T17:37:00Z" w16du:dateUtc="2025-06-16T08:37:00Z"/>
          <w:rFonts w:asciiTheme="minorEastAsia" w:hAnsiTheme="minorEastAsia"/>
          <w:lang w:val="en-AU"/>
          <w:rPrChange w:id="446" w:author="Travis Moore" w:date="2025-06-23T01:44:00Z" w16du:dateUtc="2025-06-22T16:44:00Z">
            <w:rPr>
              <w:ins w:id="447" w:author="Travis Moore" w:date="2025-06-16T17:37:00Z" w16du:dateUtc="2025-06-16T08:37:00Z"/>
              <w:lang w:val="en-AU"/>
            </w:rPr>
          </w:rPrChange>
        </w:rPr>
        <w:pPrChange w:id="448" w:author="Travis Moore" w:date="2025-07-02T15:11:00Z" w16du:dateUtc="2025-07-02T06:11:00Z">
          <w:pPr/>
        </w:pPrChange>
      </w:pPr>
      <w:del w:id="449" w:author="Travis Moore" w:date="2025-06-22T22:54:00Z" w16du:dateUtc="2025-06-22T13:54:00Z">
        <w:r w:rsidRPr="009E49F7" w:rsidDel="002E139D">
          <w:rPr>
            <w:rFonts w:asciiTheme="minorEastAsia" w:hAnsiTheme="minorEastAsia"/>
            <w:lang w:val="en-AU"/>
            <w:rPrChange w:id="450" w:author="Travis Moore" w:date="2025-06-23T01:44:00Z" w16du:dateUtc="2025-06-22T16:44:00Z">
              <w:rPr>
                <w:lang w:val="en-AU"/>
              </w:rPr>
            </w:rPrChange>
          </w:rPr>
          <w:br/>
          <w:delText xml:space="preserve"> </w:delText>
        </w:r>
        <w:r w:rsidRPr="009E49F7" w:rsidDel="002E139D">
          <w:rPr>
            <w:rFonts w:asciiTheme="minorEastAsia" w:hAnsiTheme="minorEastAsia" w:hint="eastAsia"/>
            <w:lang w:val="en-AU"/>
            <w:rPrChange w:id="451" w:author="Travis Moore" w:date="2025-06-23T01:44:00Z" w16du:dateUtc="2025-06-22T16:44:00Z">
              <w:rPr>
                <w:rFonts w:hint="eastAsia"/>
                <w:lang w:val="en-AU"/>
              </w:rPr>
            </w:rPrChange>
          </w:rPr>
          <w:delText>（</w:delText>
        </w:r>
        <w:r w:rsidRPr="009E49F7" w:rsidDel="002E139D">
          <w:rPr>
            <w:rFonts w:asciiTheme="minorEastAsia" w:hAnsiTheme="minorEastAsia"/>
            <w:lang w:val="en-AU"/>
            <w:rPrChange w:id="452" w:author="Travis Moore" w:date="2025-06-23T01:44:00Z" w16du:dateUtc="2025-06-22T16:44:00Z">
              <w:rPr>
                <w:lang w:val="en-AU"/>
              </w:rPr>
            </w:rPrChange>
          </w:rPr>
          <w:delText>2</w:delText>
        </w:r>
        <w:r w:rsidRPr="009E49F7" w:rsidDel="002E139D">
          <w:rPr>
            <w:rFonts w:asciiTheme="minorEastAsia" w:hAnsiTheme="minorEastAsia" w:hint="eastAsia"/>
            <w:lang w:val="en-AU"/>
            <w:rPrChange w:id="453" w:author="Travis Moore" w:date="2025-06-23T01:44:00Z" w16du:dateUtc="2025-06-22T16:44:00Z">
              <w:rPr>
                <w:rFonts w:hint="eastAsia"/>
                <w:lang w:val="en-AU"/>
              </w:rPr>
            </w:rPrChange>
          </w:rPr>
          <w:delText>）</w:delText>
        </w:r>
      </w:del>
      <w:r w:rsidRPr="009E49F7">
        <w:rPr>
          <w:rFonts w:asciiTheme="minorEastAsia" w:hAnsiTheme="minorEastAsia" w:hint="eastAsia"/>
          <w:lang w:val="en-AU"/>
          <w:rPrChange w:id="454" w:author="Travis Moore" w:date="2025-06-23T01:44:00Z" w16du:dateUtc="2025-06-22T16:44:00Z">
            <w:rPr>
              <w:rFonts w:hint="eastAsia"/>
              <w:lang w:val="en-AU"/>
            </w:rPr>
          </w:rPrChange>
        </w:rPr>
        <w:t xml:space="preserve">監事　</w:t>
      </w:r>
      <w:r w:rsidRPr="009E49F7">
        <w:rPr>
          <w:rFonts w:asciiTheme="minorEastAsia" w:hAnsiTheme="minorEastAsia"/>
          <w:lang w:val="en-AU"/>
          <w:rPrChange w:id="455" w:author="Travis Moore" w:date="2025-06-23T01:44:00Z" w16du:dateUtc="2025-06-22T16:44:00Z">
            <w:rPr>
              <w:lang w:val="en-AU"/>
            </w:rPr>
          </w:rPrChange>
        </w:rPr>
        <w:t>1</w:t>
      </w:r>
      <w:r w:rsidRPr="009E49F7">
        <w:rPr>
          <w:rFonts w:asciiTheme="minorEastAsia" w:hAnsiTheme="minorEastAsia" w:hint="eastAsia"/>
          <w:lang w:val="en-AU"/>
          <w:rPrChange w:id="456" w:author="Travis Moore" w:date="2025-06-23T01:44:00Z" w16du:dateUtc="2025-06-22T16:44:00Z">
            <w:rPr>
              <w:rFonts w:hint="eastAsia"/>
              <w:lang w:val="en-AU"/>
            </w:rPr>
          </w:rPrChange>
        </w:rPr>
        <w:t>名</w:t>
      </w:r>
    </w:p>
    <w:p w14:paraId="0725C4AF" w14:textId="59DC5CED" w:rsidR="005237B5" w:rsidRPr="009E49F7" w:rsidRDefault="005237B5" w:rsidP="004000AE">
      <w:pPr>
        <w:pStyle w:val="ListParagraph"/>
        <w:numPr>
          <w:ilvl w:val="0"/>
          <w:numId w:val="65"/>
        </w:numPr>
        <w:ind w:left="360"/>
        <w:rPr>
          <w:rFonts w:asciiTheme="minorEastAsia" w:hAnsiTheme="minorEastAsia"/>
          <w:lang w:val="en-AU"/>
          <w:rPrChange w:id="457" w:author="Travis Moore" w:date="2025-06-23T01:44:00Z" w16du:dateUtc="2025-06-22T16:44:00Z">
            <w:rPr>
              <w:lang w:val="en-AU"/>
            </w:rPr>
          </w:rPrChange>
        </w:rPr>
        <w:pPrChange w:id="458" w:author="Travis Moore" w:date="2025-07-02T15:09:00Z" w16du:dateUtc="2025-07-02T06:09:00Z">
          <w:pPr/>
        </w:pPrChange>
      </w:pPr>
      <w:ins w:id="459" w:author="Travis Moore" w:date="2025-06-16T17:38:00Z" w16du:dateUtc="2025-06-16T08:38:00Z">
        <w:r w:rsidRPr="009E49F7">
          <w:rPr>
            <w:rFonts w:asciiTheme="minorEastAsia" w:hAnsiTheme="minorEastAsia" w:hint="eastAsia"/>
            <w:lang w:val="en-AU"/>
            <w:rPrChange w:id="460" w:author="Travis Moore" w:date="2025-06-23T01:44:00Z" w16du:dateUtc="2025-06-22T16:44:00Z">
              <w:rPr>
                <w:rFonts w:hint="eastAsia"/>
                <w:lang w:val="en-AU"/>
              </w:rPr>
            </w:rPrChange>
          </w:rPr>
          <w:lastRenderedPageBreak/>
          <w:t>理事のうち、</w:t>
        </w:r>
        <w:r w:rsidRPr="009E49F7">
          <w:rPr>
            <w:rFonts w:asciiTheme="minorEastAsia" w:hAnsiTheme="minorEastAsia"/>
            <w:lang w:val="en-AU"/>
            <w:rPrChange w:id="461" w:author="Travis Moore" w:date="2025-06-23T01:44:00Z" w16du:dateUtc="2025-06-22T16:44:00Z">
              <w:rPr>
                <w:lang w:val="en-AU"/>
              </w:rPr>
            </w:rPrChange>
          </w:rPr>
          <w:t>1</w:t>
        </w:r>
        <w:r w:rsidRPr="009E49F7">
          <w:rPr>
            <w:rFonts w:asciiTheme="minorEastAsia" w:hAnsiTheme="minorEastAsia" w:hint="eastAsia"/>
            <w:lang w:val="en-AU"/>
            <w:rPrChange w:id="462" w:author="Travis Moore" w:date="2025-06-23T01:44:00Z" w16du:dateUtc="2025-06-22T16:44:00Z">
              <w:rPr>
                <w:rFonts w:hint="eastAsia"/>
                <w:lang w:val="en-AU"/>
              </w:rPr>
            </w:rPrChange>
          </w:rPr>
          <w:t>人を代表理事、</w:t>
        </w:r>
      </w:ins>
      <w:ins w:id="463" w:author="Travis Moore" w:date="2025-06-16T17:40:00Z" w16du:dateUtc="2025-06-16T08:40:00Z">
        <w:r w:rsidRPr="009E49F7">
          <w:rPr>
            <w:rFonts w:asciiTheme="minorEastAsia" w:hAnsiTheme="minorEastAsia"/>
            <w:lang w:val="en-AU"/>
            <w:rPrChange w:id="464" w:author="Travis Moore" w:date="2025-06-23T01:44:00Z" w16du:dateUtc="2025-06-22T16:44:00Z">
              <w:rPr>
                <w:lang w:val="en-AU"/>
              </w:rPr>
            </w:rPrChange>
          </w:rPr>
          <w:t>1</w:t>
        </w:r>
      </w:ins>
      <w:ins w:id="465" w:author="Travis Moore" w:date="2025-06-16T17:38:00Z" w16du:dateUtc="2025-06-16T08:38:00Z">
        <w:r w:rsidRPr="009E49F7">
          <w:rPr>
            <w:rFonts w:asciiTheme="minorEastAsia" w:hAnsiTheme="minorEastAsia" w:hint="eastAsia"/>
            <w:lang w:val="en-AU"/>
            <w:rPrChange w:id="466" w:author="Travis Moore" w:date="2025-06-23T01:44:00Z" w16du:dateUtc="2025-06-22T16:44:00Z">
              <w:rPr>
                <w:rFonts w:hint="eastAsia"/>
                <w:lang w:val="en-AU"/>
              </w:rPr>
            </w:rPrChange>
          </w:rPr>
          <w:t>人を副代表理事とする。</w:t>
        </w:r>
      </w:ins>
    </w:p>
    <w:p w14:paraId="09380A56" w14:textId="07A012C1" w:rsidR="00DD5957" w:rsidRPr="007E2F29" w:rsidRDefault="00DD5957">
      <w:pPr>
        <w:rPr>
          <w:ins w:id="467" w:author="Travis Moore" w:date="2025-06-22T21:53:00Z" w16du:dateUtc="2025-06-22T12:53:00Z"/>
          <w:rFonts w:asciiTheme="minorEastAsia" w:hAnsiTheme="minorEastAsia"/>
          <w:lang w:val="en-AU"/>
          <w:rPrChange w:id="468" w:author="Travis Moore" w:date="2025-06-24T22:32:00Z" w16du:dateUtc="2025-06-24T13:32:00Z">
            <w:rPr>
              <w:ins w:id="469" w:author="Travis Moore" w:date="2025-06-22T21:53:00Z" w16du:dateUtc="2025-06-22T12:53:00Z"/>
              <w:lang w:val="en-AU"/>
            </w:rPr>
          </w:rPrChange>
        </w:rPr>
        <w:pPrChange w:id="470" w:author="Travis Moore" w:date="2025-06-24T22:32:00Z" w16du:dateUtc="2025-06-24T13:32:00Z">
          <w:pPr>
            <w:pStyle w:val="ListParagraph"/>
            <w:numPr>
              <w:numId w:val="28"/>
            </w:numPr>
            <w:ind w:hanging="360"/>
          </w:pPr>
        </w:pPrChange>
      </w:pPr>
      <w:r w:rsidRPr="009E49F7">
        <w:rPr>
          <w:rFonts w:asciiTheme="minorEastAsia" w:hAnsiTheme="minorEastAsia" w:hint="eastAsia"/>
          <w:lang w:val="en-AU"/>
          <w:rPrChange w:id="471" w:author="Travis Moore" w:date="2025-06-23T01:44:00Z" w16du:dateUtc="2025-06-22T16:44:00Z">
            <w:rPr>
              <w:rFonts w:hint="eastAsia"/>
              <w:lang w:val="en-AU"/>
            </w:rPr>
          </w:rPrChange>
        </w:rPr>
        <w:t>（</w:t>
      </w:r>
      <w:del w:id="472" w:author="Travis Moore" w:date="2025-06-16T17:40:00Z" w16du:dateUtc="2025-06-16T08:40:00Z">
        <w:r w:rsidRPr="009E49F7" w:rsidDel="005237B5">
          <w:rPr>
            <w:rFonts w:asciiTheme="minorEastAsia" w:hAnsiTheme="minorEastAsia" w:hint="eastAsia"/>
            <w:lang w:val="en-AU"/>
            <w:rPrChange w:id="473" w:author="Travis Moore" w:date="2025-06-23T01:44:00Z" w16du:dateUtc="2025-06-22T16:44:00Z">
              <w:rPr>
                <w:rFonts w:hint="eastAsia"/>
                <w:lang w:val="en-AU"/>
              </w:rPr>
            </w:rPrChange>
          </w:rPr>
          <w:delText>役員の</w:delText>
        </w:r>
      </w:del>
      <w:r w:rsidRPr="009E49F7">
        <w:rPr>
          <w:rFonts w:asciiTheme="minorEastAsia" w:hAnsiTheme="minorEastAsia" w:hint="eastAsia"/>
          <w:lang w:val="en-AU"/>
          <w:rPrChange w:id="474" w:author="Travis Moore" w:date="2025-06-23T01:44:00Z" w16du:dateUtc="2025-06-22T16:44:00Z">
            <w:rPr>
              <w:rFonts w:hint="eastAsia"/>
              <w:lang w:val="en-AU"/>
            </w:rPr>
          </w:rPrChange>
        </w:rPr>
        <w:t>選任</w:t>
      </w:r>
      <w:ins w:id="475" w:author="Travis Moore" w:date="2025-06-16T17:40:00Z" w16du:dateUtc="2025-06-16T08:40:00Z">
        <w:r w:rsidR="005237B5" w:rsidRPr="009E49F7">
          <w:rPr>
            <w:rFonts w:asciiTheme="minorEastAsia" w:hAnsiTheme="minorEastAsia" w:hint="eastAsia"/>
            <w:lang w:val="en-AU"/>
            <w:rPrChange w:id="476" w:author="Travis Moore" w:date="2025-06-23T01:44:00Z" w16du:dateUtc="2025-06-22T16:44:00Z">
              <w:rPr>
                <w:rFonts w:hint="eastAsia"/>
                <w:lang w:val="en-AU"/>
              </w:rPr>
            </w:rPrChange>
          </w:rPr>
          <w:t>等</w:t>
        </w:r>
      </w:ins>
      <w:r w:rsidRPr="009E49F7">
        <w:rPr>
          <w:rFonts w:asciiTheme="minorEastAsia" w:hAnsiTheme="minorEastAsia" w:hint="eastAsia"/>
          <w:lang w:val="en-AU"/>
          <w:rPrChange w:id="477" w:author="Travis Moore" w:date="2025-06-23T01:44:00Z" w16du:dateUtc="2025-06-22T16:44:00Z">
            <w:rPr>
              <w:rFonts w:hint="eastAsia"/>
              <w:lang w:val="en-AU"/>
            </w:rPr>
          </w:rPrChange>
        </w:rPr>
        <w:t>）</w:t>
      </w:r>
      <w:r w:rsidRPr="009E49F7">
        <w:rPr>
          <w:rFonts w:asciiTheme="minorEastAsia" w:hAnsiTheme="minorEastAsia"/>
          <w:lang w:val="en-AU"/>
          <w:rPrChange w:id="478" w:author="Travis Moore" w:date="2025-06-23T01:44:00Z" w16du:dateUtc="2025-06-22T16:44:00Z">
            <w:rPr>
              <w:lang w:val="en-AU"/>
            </w:rPr>
          </w:rPrChange>
        </w:rPr>
        <w:br/>
      </w:r>
      <w:del w:id="479" w:author="Travis Moore" w:date="2025-06-23T00:50:00Z" w16du:dateUtc="2025-06-22T15:50:00Z">
        <w:r w:rsidRPr="009E49F7" w:rsidDel="00E0155E">
          <w:rPr>
            <w:rFonts w:asciiTheme="minorEastAsia" w:hAnsiTheme="minorEastAsia"/>
            <w:lang w:val="en-AU"/>
            <w:rPrChange w:id="480" w:author="Travis Moore" w:date="2025-06-23T01:44:00Z" w16du:dateUtc="2025-06-22T16:44:00Z">
              <w:rPr>
                <w:lang w:val="en-AU"/>
              </w:rPr>
            </w:rPrChange>
          </w:rPr>
          <w:delText xml:space="preserve"> </w:delText>
        </w:r>
      </w:del>
      <w:r w:rsidRPr="009E49F7">
        <w:rPr>
          <w:rFonts w:asciiTheme="minorEastAsia" w:hAnsiTheme="minorEastAsia" w:hint="eastAsia"/>
          <w:lang w:val="en-AU"/>
          <w:rPrChange w:id="481" w:author="Travis Moore" w:date="2025-06-23T01:44:00Z" w16du:dateUtc="2025-06-22T16:44:00Z">
            <w:rPr>
              <w:rFonts w:hint="eastAsia"/>
              <w:lang w:val="en-AU"/>
            </w:rPr>
          </w:rPrChange>
        </w:rPr>
        <w:t>第</w:t>
      </w:r>
      <w:r w:rsidRPr="009E49F7">
        <w:rPr>
          <w:rFonts w:asciiTheme="minorEastAsia" w:hAnsiTheme="minorEastAsia"/>
          <w:lang w:val="en-AU"/>
          <w:rPrChange w:id="482" w:author="Travis Moore" w:date="2025-06-23T01:44:00Z" w16du:dateUtc="2025-06-22T16:44:00Z">
            <w:rPr>
              <w:lang w:val="en-AU"/>
            </w:rPr>
          </w:rPrChange>
        </w:rPr>
        <w:t>13</w:t>
      </w:r>
      <w:r w:rsidRPr="009E49F7">
        <w:rPr>
          <w:rFonts w:asciiTheme="minorEastAsia" w:hAnsiTheme="minorEastAsia" w:hint="eastAsia"/>
          <w:lang w:val="en-AU"/>
          <w:rPrChange w:id="483" w:author="Travis Moore" w:date="2025-06-23T01:44:00Z" w16du:dateUtc="2025-06-22T16:44:00Z">
            <w:rPr>
              <w:rFonts w:hint="eastAsia"/>
              <w:lang w:val="en-AU"/>
            </w:rPr>
          </w:rPrChange>
        </w:rPr>
        <w:t xml:space="preserve">条　</w:t>
      </w:r>
      <w:r w:rsidRPr="007E2F29">
        <w:rPr>
          <w:rFonts w:asciiTheme="minorEastAsia" w:hAnsiTheme="minorEastAsia" w:hint="eastAsia"/>
          <w:lang w:val="en-AU"/>
          <w:rPrChange w:id="484" w:author="Travis Moore" w:date="2025-06-24T22:32:00Z" w16du:dateUtc="2025-06-24T13:32:00Z">
            <w:rPr>
              <w:rFonts w:hint="eastAsia"/>
              <w:lang w:val="en-AU"/>
            </w:rPr>
          </w:rPrChange>
        </w:rPr>
        <w:t>役員は総会において選任する。</w:t>
      </w:r>
    </w:p>
    <w:p w14:paraId="5A180A7E" w14:textId="171AA382" w:rsidR="00C777A6" w:rsidRPr="009E49F7" w:rsidRDefault="00C777A6">
      <w:pPr>
        <w:pStyle w:val="ListParagraph"/>
        <w:numPr>
          <w:ilvl w:val="0"/>
          <w:numId w:val="64"/>
        </w:numPr>
        <w:rPr>
          <w:ins w:id="485" w:author="Travis Moore" w:date="2025-06-22T21:53:00Z" w16du:dateUtc="2025-06-22T12:53:00Z"/>
          <w:rFonts w:asciiTheme="minorEastAsia" w:hAnsiTheme="minorEastAsia"/>
          <w:lang w:val="en-AU"/>
          <w:rPrChange w:id="486" w:author="Travis Moore" w:date="2025-06-23T01:44:00Z" w16du:dateUtc="2025-06-22T16:44:00Z">
            <w:rPr>
              <w:ins w:id="487" w:author="Travis Moore" w:date="2025-06-22T21:53:00Z" w16du:dateUtc="2025-06-22T12:53:00Z"/>
              <w:lang w:val="en-AU"/>
            </w:rPr>
          </w:rPrChange>
        </w:rPr>
        <w:pPrChange w:id="488" w:author="Travis Moore" w:date="2025-06-24T22:32:00Z" w16du:dateUtc="2025-06-24T13:32:00Z">
          <w:pPr>
            <w:pStyle w:val="ListParagraph"/>
            <w:numPr>
              <w:numId w:val="28"/>
            </w:numPr>
            <w:ind w:hanging="360"/>
          </w:pPr>
        </w:pPrChange>
      </w:pPr>
      <w:ins w:id="489" w:author="Travis Moore" w:date="2025-06-22T21:53:00Z" w16du:dateUtc="2025-06-22T12:53:00Z">
        <w:r w:rsidRPr="009E49F7">
          <w:rPr>
            <w:rFonts w:asciiTheme="minorEastAsia" w:hAnsiTheme="minorEastAsia" w:hint="eastAsia"/>
            <w:lang w:val="en-AU"/>
            <w:rPrChange w:id="490" w:author="Travis Moore" w:date="2025-06-23T01:44:00Z" w16du:dateUtc="2025-06-22T16:44:00Z">
              <w:rPr>
                <w:rFonts w:hint="eastAsia"/>
                <w:lang w:val="en-AU"/>
              </w:rPr>
            </w:rPrChange>
          </w:rPr>
          <w:t>代表理事及び副代表理事は、理事の互選とする。</w:t>
        </w:r>
      </w:ins>
    </w:p>
    <w:p w14:paraId="39B5D577" w14:textId="085D0AE6" w:rsidR="00C777A6" w:rsidRPr="009E49F7" w:rsidRDefault="00C777A6">
      <w:pPr>
        <w:pStyle w:val="ListParagraph"/>
        <w:numPr>
          <w:ilvl w:val="0"/>
          <w:numId w:val="64"/>
        </w:numPr>
        <w:rPr>
          <w:ins w:id="491" w:author="Travis Moore" w:date="2025-06-22T21:54:00Z" w16du:dateUtc="2025-06-22T12:54:00Z"/>
          <w:rFonts w:asciiTheme="minorEastAsia" w:hAnsiTheme="minorEastAsia"/>
          <w:lang w:val="en-AU"/>
          <w:rPrChange w:id="492" w:author="Travis Moore" w:date="2025-06-23T01:44:00Z" w16du:dateUtc="2025-06-22T16:44:00Z">
            <w:rPr>
              <w:ins w:id="493" w:author="Travis Moore" w:date="2025-06-22T21:54:00Z" w16du:dateUtc="2025-06-22T12:54:00Z"/>
              <w:lang w:val="en-AU"/>
            </w:rPr>
          </w:rPrChange>
        </w:rPr>
        <w:pPrChange w:id="494" w:author="Travis Moore" w:date="2025-06-24T22:32:00Z" w16du:dateUtc="2025-06-24T13:32:00Z">
          <w:pPr>
            <w:pStyle w:val="ListParagraph"/>
            <w:numPr>
              <w:numId w:val="28"/>
            </w:numPr>
            <w:ind w:hanging="360"/>
          </w:pPr>
        </w:pPrChange>
      </w:pPr>
      <w:ins w:id="495" w:author="Travis Moore" w:date="2025-06-22T21:54:00Z" w16du:dateUtc="2025-06-22T12:54:00Z">
        <w:r w:rsidRPr="009E49F7">
          <w:rPr>
            <w:rFonts w:asciiTheme="minorEastAsia" w:hAnsiTheme="minorEastAsia" w:hint="eastAsia"/>
            <w:lang w:val="en-AU"/>
            <w:rPrChange w:id="496" w:author="Travis Moore" w:date="2025-06-23T01:44:00Z" w16du:dateUtc="2025-06-22T16:44:00Z">
              <w:rPr>
                <w:rFonts w:hint="eastAsia"/>
                <w:lang w:val="en-AU"/>
              </w:rPr>
            </w:rPrChange>
          </w:rPr>
          <w:t>役員のうちには、それぞれの役員について、その配偶者若しくは三親等以内の親族が</w:t>
        </w:r>
        <w:r w:rsidRPr="009E49F7">
          <w:rPr>
            <w:rFonts w:asciiTheme="minorEastAsia" w:hAnsiTheme="minorEastAsia"/>
            <w:lang w:val="en-AU"/>
            <w:rPrChange w:id="497" w:author="Travis Moore" w:date="2025-06-23T01:44:00Z" w16du:dateUtc="2025-06-22T16:44:00Z">
              <w:rPr>
                <w:lang w:val="en-AU"/>
              </w:rPr>
            </w:rPrChange>
          </w:rPr>
          <w:t>1</w:t>
        </w:r>
        <w:r w:rsidRPr="009E49F7">
          <w:rPr>
            <w:rFonts w:asciiTheme="minorEastAsia" w:hAnsiTheme="minorEastAsia" w:hint="eastAsia"/>
            <w:lang w:val="en-AU"/>
            <w:rPrChange w:id="498" w:author="Travis Moore" w:date="2025-06-23T01:44:00Z" w16du:dateUtc="2025-06-22T16:44:00Z">
              <w:rPr>
                <w:rFonts w:hint="eastAsia"/>
                <w:lang w:val="en-AU"/>
              </w:rPr>
            </w:rPrChange>
          </w:rPr>
          <w:t>人を超えて含まれ、又は当該役員並びにその配偶者及び三親等以内の親族が役員総数の</w:t>
        </w:r>
        <w:r w:rsidRPr="009E49F7">
          <w:rPr>
            <w:rFonts w:asciiTheme="minorEastAsia" w:hAnsiTheme="minorEastAsia"/>
            <w:lang w:val="en-AU"/>
            <w:rPrChange w:id="499" w:author="Travis Moore" w:date="2025-06-23T01:44:00Z" w16du:dateUtc="2025-06-22T16:44:00Z">
              <w:rPr>
                <w:lang w:val="en-AU"/>
              </w:rPr>
            </w:rPrChange>
          </w:rPr>
          <w:t>3</w:t>
        </w:r>
        <w:r w:rsidRPr="009E49F7">
          <w:rPr>
            <w:rFonts w:asciiTheme="minorEastAsia" w:hAnsiTheme="minorEastAsia" w:hint="eastAsia"/>
            <w:lang w:val="en-AU"/>
            <w:rPrChange w:id="500" w:author="Travis Moore" w:date="2025-06-23T01:44:00Z" w16du:dateUtc="2025-06-22T16:44:00Z">
              <w:rPr>
                <w:rFonts w:hint="eastAsia"/>
                <w:lang w:val="en-AU"/>
              </w:rPr>
            </w:rPrChange>
          </w:rPr>
          <w:t>分の</w:t>
        </w:r>
        <w:r w:rsidRPr="009E49F7">
          <w:rPr>
            <w:rFonts w:asciiTheme="minorEastAsia" w:hAnsiTheme="minorEastAsia"/>
            <w:lang w:val="en-AU"/>
            <w:rPrChange w:id="501" w:author="Travis Moore" w:date="2025-06-23T01:44:00Z" w16du:dateUtc="2025-06-22T16:44:00Z">
              <w:rPr>
                <w:lang w:val="en-AU"/>
              </w:rPr>
            </w:rPrChange>
          </w:rPr>
          <w:t>1</w:t>
        </w:r>
        <w:r w:rsidRPr="009E49F7">
          <w:rPr>
            <w:rFonts w:asciiTheme="minorEastAsia" w:hAnsiTheme="minorEastAsia" w:hint="eastAsia"/>
            <w:lang w:val="en-AU"/>
            <w:rPrChange w:id="502" w:author="Travis Moore" w:date="2025-06-23T01:44:00Z" w16du:dateUtc="2025-06-22T16:44:00Z">
              <w:rPr>
                <w:rFonts w:hint="eastAsia"/>
                <w:lang w:val="en-AU"/>
              </w:rPr>
            </w:rPrChange>
          </w:rPr>
          <w:t>を超えて含まれることになってはならない。</w:t>
        </w:r>
      </w:ins>
    </w:p>
    <w:p w14:paraId="4B94CA9D" w14:textId="1A6D604C" w:rsidR="00C777A6" w:rsidRPr="009E49F7" w:rsidRDefault="00C777A6">
      <w:pPr>
        <w:pStyle w:val="ListParagraph"/>
        <w:numPr>
          <w:ilvl w:val="0"/>
          <w:numId w:val="64"/>
        </w:numPr>
        <w:rPr>
          <w:rFonts w:asciiTheme="minorEastAsia" w:hAnsiTheme="minorEastAsia"/>
          <w:lang w:val="en-AU"/>
          <w:rPrChange w:id="503" w:author="Travis Moore" w:date="2025-06-23T01:44:00Z" w16du:dateUtc="2025-06-22T16:44:00Z">
            <w:rPr>
              <w:lang w:val="en-AU"/>
            </w:rPr>
          </w:rPrChange>
        </w:rPr>
        <w:pPrChange w:id="504" w:author="Travis Moore" w:date="2025-06-24T22:32:00Z" w16du:dateUtc="2025-06-24T13:32:00Z">
          <w:pPr/>
        </w:pPrChange>
      </w:pPr>
      <w:ins w:id="505" w:author="Travis Moore" w:date="2025-06-22T21:54:00Z" w16du:dateUtc="2025-06-22T12:54:00Z">
        <w:r w:rsidRPr="009E49F7">
          <w:rPr>
            <w:rFonts w:asciiTheme="minorEastAsia" w:hAnsiTheme="minorEastAsia" w:hint="eastAsia"/>
            <w:lang w:val="en-AU"/>
            <w:rPrChange w:id="506" w:author="Travis Moore" w:date="2025-06-23T01:44:00Z" w16du:dateUtc="2025-06-22T16:44:00Z">
              <w:rPr>
                <w:rFonts w:hint="eastAsia"/>
                <w:lang w:val="en-AU"/>
              </w:rPr>
            </w:rPrChange>
          </w:rPr>
          <w:t>監事は、理事（又はこの法人の職員）を兼ねることができない。</w:t>
        </w:r>
      </w:ins>
    </w:p>
    <w:p w14:paraId="45F14AED" w14:textId="10F4710F" w:rsidR="00DD5957" w:rsidRPr="009E49F7" w:rsidDel="004B38D9" w:rsidRDefault="00DD5957" w:rsidP="00DD5957">
      <w:pPr>
        <w:rPr>
          <w:del w:id="507" w:author="Travis Moore" w:date="2025-07-02T15:11:00Z" w16du:dateUtc="2025-07-02T06:11:00Z"/>
          <w:rFonts w:asciiTheme="minorEastAsia" w:hAnsiTheme="minorEastAsia" w:hint="eastAsia"/>
          <w:lang w:val="en-AU"/>
          <w:rPrChange w:id="508" w:author="Travis Moore" w:date="2025-06-23T01:44:00Z" w16du:dateUtc="2025-06-22T16:44:00Z">
            <w:rPr>
              <w:del w:id="509" w:author="Travis Moore" w:date="2025-07-02T15:11:00Z" w16du:dateUtc="2025-07-02T06:11:00Z"/>
              <w:lang w:val="en-AU"/>
            </w:rPr>
          </w:rPrChange>
        </w:rPr>
      </w:pPr>
      <w:r w:rsidRPr="009E49F7">
        <w:rPr>
          <w:rFonts w:asciiTheme="minorEastAsia" w:hAnsiTheme="minorEastAsia" w:hint="eastAsia"/>
          <w:lang w:val="en-AU"/>
          <w:rPrChange w:id="510" w:author="Travis Moore" w:date="2025-06-23T01:44:00Z" w16du:dateUtc="2025-06-22T16:44:00Z">
            <w:rPr>
              <w:rFonts w:hint="eastAsia"/>
              <w:lang w:val="en-AU"/>
            </w:rPr>
          </w:rPrChange>
        </w:rPr>
        <w:t>（</w:t>
      </w:r>
      <w:del w:id="511" w:author="Travis Moore" w:date="2025-06-22T21:54:00Z" w16du:dateUtc="2025-06-22T12:54:00Z">
        <w:r w:rsidRPr="009E49F7" w:rsidDel="00C777A6">
          <w:rPr>
            <w:rFonts w:asciiTheme="minorEastAsia" w:hAnsiTheme="minorEastAsia" w:hint="eastAsia"/>
            <w:lang w:val="en-AU"/>
            <w:rPrChange w:id="512" w:author="Travis Moore" w:date="2025-06-23T01:44:00Z" w16du:dateUtc="2025-06-22T16:44:00Z">
              <w:rPr>
                <w:rFonts w:hint="eastAsia"/>
                <w:lang w:val="en-AU"/>
              </w:rPr>
            </w:rPrChange>
          </w:rPr>
          <w:delText>役員の</w:delText>
        </w:r>
      </w:del>
      <w:r w:rsidRPr="009E49F7">
        <w:rPr>
          <w:rFonts w:asciiTheme="minorEastAsia" w:hAnsiTheme="minorEastAsia" w:hint="eastAsia"/>
          <w:lang w:val="en-AU"/>
          <w:rPrChange w:id="513" w:author="Travis Moore" w:date="2025-06-23T01:44:00Z" w16du:dateUtc="2025-06-22T16:44:00Z">
            <w:rPr>
              <w:rFonts w:hint="eastAsia"/>
              <w:lang w:val="en-AU"/>
            </w:rPr>
          </w:rPrChange>
        </w:rPr>
        <w:t>職務）</w:t>
      </w:r>
      <w:r w:rsidRPr="009E49F7">
        <w:rPr>
          <w:rFonts w:asciiTheme="minorEastAsia" w:hAnsiTheme="minorEastAsia"/>
          <w:lang w:val="en-AU"/>
          <w:rPrChange w:id="514" w:author="Travis Moore" w:date="2025-06-23T01:44:00Z" w16du:dateUtc="2025-06-22T16:44:00Z">
            <w:rPr>
              <w:lang w:val="en-AU"/>
            </w:rPr>
          </w:rPrChange>
        </w:rPr>
        <w:br/>
      </w:r>
      <w:del w:id="515" w:author="Travis Moore" w:date="2025-06-23T00:50:00Z" w16du:dateUtc="2025-06-22T15:50:00Z">
        <w:r w:rsidRPr="009E49F7" w:rsidDel="00E0155E">
          <w:rPr>
            <w:rFonts w:asciiTheme="minorEastAsia" w:hAnsiTheme="minorEastAsia"/>
            <w:lang w:val="en-AU"/>
            <w:rPrChange w:id="516" w:author="Travis Moore" w:date="2025-06-23T01:44:00Z" w16du:dateUtc="2025-06-22T16:44:00Z">
              <w:rPr>
                <w:lang w:val="en-AU"/>
              </w:rPr>
            </w:rPrChange>
          </w:rPr>
          <w:delText xml:space="preserve"> </w:delText>
        </w:r>
      </w:del>
      <w:r w:rsidRPr="009E49F7">
        <w:rPr>
          <w:rFonts w:asciiTheme="minorEastAsia" w:hAnsiTheme="minorEastAsia" w:hint="eastAsia"/>
          <w:lang w:val="en-AU"/>
          <w:rPrChange w:id="517" w:author="Travis Moore" w:date="2025-06-23T01:44:00Z" w16du:dateUtc="2025-06-22T16:44:00Z">
            <w:rPr>
              <w:rFonts w:hint="eastAsia"/>
              <w:lang w:val="en-AU"/>
            </w:rPr>
          </w:rPrChange>
        </w:rPr>
        <w:t>第</w:t>
      </w:r>
      <w:r w:rsidRPr="009E49F7">
        <w:rPr>
          <w:rFonts w:asciiTheme="minorEastAsia" w:hAnsiTheme="minorEastAsia"/>
          <w:lang w:val="en-AU"/>
          <w:rPrChange w:id="518" w:author="Travis Moore" w:date="2025-06-23T01:44:00Z" w16du:dateUtc="2025-06-22T16:44:00Z">
            <w:rPr>
              <w:lang w:val="en-AU"/>
            </w:rPr>
          </w:rPrChange>
        </w:rPr>
        <w:t>14</w:t>
      </w:r>
      <w:r w:rsidRPr="009E49F7">
        <w:rPr>
          <w:rFonts w:asciiTheme="minorEastAsia" w:hAnsiTheme="minorEastAsia" w:hint="eastAsia"/>
          <w:lang w:val="en-AU"/>
          <w:rPrChange w:id="519" w:author="Travis Moore" w:date="2025-06-23T01:44:00Z" w16du:dateUtc="2025-06-22T16:44:00Z">
            <w:rPr>
              <w:rFonts w:hint="eastAsia"/>
              <w:lang w:val="en-AU"/>
            </w:rPr>
          </w:rPrChange>
        </w:rPr>
        <w:t>条</w:t>
      </w:r>
      <w:ins w:id="520" w:author="Travis Moore" w:date="2025-07-02T15:12:00Z" w16du:dateUtc="2025-07-02T06:12:00Z">
        <w:r w:rsidR="004B38D9">
          <w:rPr>
            <w:rFonts w:asciiTheme="minorEastAsia" w:hAnsiTheme="minorEastAsia" w:hint="eastAsia"/>
            <w:lang w:val="en-AU"/>
          </w:rPr>
          <w:t xml:space="preserve">　</w:t>
        </w:r>
      </w:ins>
    </w:p>
    <w:p w14:paraId="54D43D17" w14:textId="77777777" w:rsidR="00DD5957" w:rsidRPr="009E49F7" w:rsidRDefault="00DD5957" w:rsidP="004B38D9">
      <w:pPr>
        <w:rPr>
          <w:ins w:id="521" w:author="Travis Moore" w:date="2025-06-22T21:57:00Z" w16du:dateUtc="2025-06-22T12:57:00Z"/>
          <w:rFonts w:asciiTheme="minorEastAsia" w:hAnsiTheme="minorEastAsia"/>
          <w:lang w:val="en-AU"/>
          <w:rPrChange w:id="522" w:author="Travis Moore" w:date="2025-06-23T01:44:00Z" w16du:dateUtc="2025-06-22T16:44:00Z">
            <w:rPr>
              <w:ins w:id="523" w:author="Travis Moore" w:date="2025-06-22T21:57:00Z" w16du:dateUtc="2025-06-22T12:57:00Z"/>
              <w:lang w:val="en-AU"/>
            </w:rPr>
          </w:rPrChange>
        </w:rPr>
        <w:pPrChange w:id="524" w:author="Travis Moore" w:date="2025-07-02T15:11:00Z" w16du:dateUtc="2025-07-02T06:11:00Z">
          <w:pPr>
            <w:numPr>
              <w:numId w:val="22"/>
            </w:numPr>
            <w:tabs>
              <w:tab w:val="num" w:pos="720"/>
            </w:tabs>
            <w:ind w:left="720" w:hanging="360"/>
          </w:pPr>
        </w:pPrChange>
      </w:pPr>
      <w:r w:rsidRPr="009E49F7">
        <w:rPr>
          <w:rFonts w:asciiTheme="minorEastAsia" w:hAnsiTheme="minorEastAsia" w:hint="eastAsia"/>
          <w:lang w:val="en-AU"/>
          <w:rPrChange w:id="525" w:author="Travis Moore" w:date="2025-06-23T01:44:00Z" w16du:dateUtc="2025-06-22T16:44:00Z">
            <w:rPr>
              <w:rFonts w:hint="eastAsia"/>
              <w:lang w:val="en-AU"/>
            </w:rPr>
          </w:rPrChange>
        </w:rPr>
        <w:t>代表理事は、本法人を代表し、その業務を総理する。</w:t>
      </w:r>
    </w:p>
    <w:p w14:paraId="2065FB59" w14:textId="2B6573C3" w:rsidR="00D041EC" w:rsidRPr="009E49F7" w:rsidRDefault="00D041EC" w:rsidP="00E31A1A">
      <w:pPr>
        <w:pStyle w:val="ListParagraph"/>
        <w:numPr>
          <w:ilvl w:val="0"/>
          <w:numId w:val="85"/>
        </w:numPr>
        <w:rPr>
          <w:ins w:id="526" w:author="Travis Moore" w:date="2025-06-22T21:57:00Z" w16du:dateUtc="2025-06-22T12:57:00Z"/>
          <w:rFonts w:asciiTheme="minorEastAsia" w:hAnsiTheme="minorEastAsia"/>
          <w:lang w:val="en-AU"/>
          <w:rPrChange w:id="527" w:author="Travis Moore" w:date="2025-06-23T01:44:00Z" w16du:dateUtc="2025-06-22T16:44:00Z">
            <w:rPr>
              <w:ins w:id="528" w:author="Travis Moore" w:date="2025-06-22T21:57:00Z" w16du:dateUtc="2025-06-22T12:57:00Z"/>
              <w:lang w:val="en-AU"/>
            </w:rPr>
          </w:rPrChange>
        </w:rPr>
        <w:pPrChange w:id="529" w:author="Travis Moore" w:date="2025-07-02T15:46:00Z" w16du:dateUtc="2025-07-02T06:46:00Z">
          <w:pPr>
            <w:numPr>
              <w:numId w:val="22"/>
            </w:numPr>
            <w:tabs>
              <w:tab w:val="num" w:pos="720"/>
            </w:tabs>
            <w:ind w:left="720" w:hanging="360"/>
          </w:pPr>
        </w:pPrChange>
      </w:pPr>
      <w:ins w:id="530" w:author="Travis Moore" w:date="2025-06-22T21:57:00Z" w16du:dateUtc="2025-06-22T12:57:00Z">
        <w:r w:rsidRPr="009E49F7">
          <w:rPr>
            <w:rFonts w:asciiTheme="minorEastAsia" w:hAnsiTheme="minorEastAsia" w:hint="eastAsia"/>
            <w:lang w:val="en-AU"/>
            <w:rPrChange w:id="531" w:author="Travis Moore" w:date="2025-06-23T01:44:00Z" w16du:dateUtc="2025-06-22T16:44:00Z">
              <w:rPr>
                <w:rFonts w:hint="eastAsia"/>
                <w:lang w:val="en-AU"/>
              </w:rPr>
            </w:rPrChange>
          </w:rPr>
          <w:t>代表理事以外の理事は、この法人の業務について、この法人を代表しない。</w:t>
        </w:r>
      </w:ins>
    </w:p>
    <w:p w14:paraId="43C0FB93" w14:textId="6F362F95" w:rsidR="00D041EC" w:rsidRPr="009E49F7" w:rsidRDefault="00D041EC" w:rsidP="00E31A1A">
      <w:pPr>
        <w:pStyle w:val="ListParagraph"/>
        <w:numPr>
          <w:ilvl w:val="0"/>
          <w:numId w:val="85"/>
        </w:numPr>
        <w:rPr>
          <w:rFonts w:asciiTheme="minorEastAsia" w:hAnsiTheme="minorEastAsia"/>
          <w:lang w:val="en-AU"/>
          <w:rPrChange w:id="532" w:author="Travis Moore" w:date="2025-06-23T01:44:00Z" w16du:dateUtc="2025-06-22T16:44:00Z">
            <w:rPr>
              <w:lang w:val="en-AU"/>
            </w:rPr>
          </w:rPrChange>
        </w:rPr>
        <w:pPrChange w:id="533" w:author="Travis Moore" w:date="2025-07-02T15:46:00Z" w16du:dateUtc="2025-07-02T06:46:00Z">
          <w:pPr>
            <w:numPr>
              <w:numId w:val="22"/>
            </w:numPr>
            <w:tabs>
              <w:tab w:val="num" w:pos="720"/>
            </w:tabs>
            <w:ind w:left="720" w:hanging="360"/>
          </w:pPr>
        </w:pPrChange>
      </w:pPr>
      <w:ins w:id="534" w:author="Travis Moore" w:date="2025-06-22T21:57:00Z" w16du:dateUtc="2025-06-22T12:57:00Z">
        <w:r w:rsidRPr="009E49F7">
          <w:rPr>
            <w:rFonts w:asciiTheme="minorEastAsia" w:hAnsiTheme="minorEastAsia" w:hint="eastAsia"/>
            <w:lang w:val="en-AU"/>
            <w:rPrChange w:id="535" w:author="Travis Moore" w:date="2025-06-23T01:44:00Z" w16du:dateUtc="2025-06-22T16:44:00Z">
              <w:rPr>
                <w:rFonts w:hint="eastAsia"/>
                <w:lang w:val="en-AU"/>
              </w:rPr>
            </w:rPrChange>
          </w:rPr>
          <w:t>副代表理事は、代表理事を補佐し、代表理事に事故あるとき又は代表理事が欠けたときは、その職務を代行する。</w:t>
        </w:r>
      </w:ins>
    </w:p>
    <w:p w14:paraId="6D3870C5" w14:textId="77777777" w:rsidR="00DD5957" w:rsidRPr="009E49F7" w:rsidRDefault="00DD5957" w:rsidP="00E31A1A">
      <w:pPr>
        <w:pStyle w:val="ListParagraph"/>
        <w:numPr>
          <w:ilvl w:val="0"/>
          <w:numId w:val="85"/>
        </w:numPr>
        <w:rPr>
          <w:rFonts w:asciiTheme="minorEastAsia" w:hAnsiTheme="minorEastAsia"/>
          <w:lang w:val="en-AU"/>
          <w:rPrChange w:id="536" w:author="Travis Moore" w:date="2025-06-23T01:44:00Z" w16du:dateUtc="2025-06-22T16:44:00Z">
            <w:rPr>
              <w:lang w:val="en-AU"/>
            </w:rPr>
          </w:rPrChange>
        </w:rPr>
        <w:pPrChange w:id="537" w:author="Travis Moore" w:date="2025-07-02T15:46:00Z" w16du:dateUtc="2025-07-02T06:46:00Z">
          <w:pPr>
            <w:numPr>
              <w:numId w:val="22"/>
            </w:numPr>
            <w:tabs>
              <w:tab w:val="num" w:pos="720"/>
            </w:tabs>
            <w:ind w:left="720" w:hanging="360"/>
          </w:pPr>
        </w:pPrChange>
      </w:pPr>
      <w:r w:rsidRPr="009E49F7">
        <w:rPr>
          <w:rFonts w:asciiTheme="minorEastAsia" w:hAnsiTheme="minorEastAsia" w:hint="eastAsia"/>
          <w:lang w:val="en-AU"/>
          <w:rPrChange w:id="538" w:author="Travis Moore" w:date="2025-06-23T01:44:00Z" w16du:dateUtc="2025-06-22T16:44:00Z">
            <w:rPr>
              <w:rFonts w:hint="eastAsia"/>
              <w:lang w:val="en-AU"/>
            </w:rPr>
          </w:rPrChange>
        </w:rPr>
        <w:t>理事は、理事会を構成し、この定款の定め及び理事会の議決に基づき、本法人の業務を執行する。</w:t>
      </w:r>
    </w:p>
    <w:p w14:paraId="570F8BA9" w14:textId="77777777" w:rsidR="00D041EC" w:rsidRPr="009E49F7" w:rsidRDefault="00DD5957" w:rsidP="00E31A1A">
      <w:pPr>
        <w:pStyle w:val="ListParagraph"/>
        <w:numPr>
          <w:ilvl w:val="0"/>
          <w:numId w:val="85"/>
        </w:numPr>
        <w:rPr>
          <w:ins w:id="539" w:author="Travis Moore" w:date="2025-06-22T21:58:00Z" w16du:dateUtc="2025-06-22T12:58:00Z"/>
          <w:rFonts w:asciiTheme="minorEastAsia" w:hAnsiTheme="minorEastAsia"/>
          <w:lang w:val="en-AU"/>
          <w:rPrChange w:id="540" w:author="Travis Moore" w:date="2025-06-23T01:44:00Z" w16du:dateUtc="2025-06-22T16:44:00Z">
            <w:rPr>
              <w:ins w:id="541" w:author="Travis Moore" w:date="2025-06-22T21:58:00Z" w16du:dateUtc="2025-06-22T12:58:00Z"/>
              <w:lang w:val="en-AU"/>
            </w:rPr>
          </w:rPrChange>
        </w:rPr>
        <w:pPrChange w:id="542" w:author="Travis Moore" w:date="2025-07-02T15:46:00Z" w16du:dateUtc="2025-07-02T06:46:00Z">
          <w:pPr>
            <w:numPr>
              <w:numId w:val="22"/>
            </w:numPr>
            <w:tabs>
              <w:tab w:val="num" w:pos="720"/>
            </w:tabs>
            <w:ind w:left="720" w:hanging="360"/>
          </w:pPr>
        </w:pPrChange>
      </w:pPr>
      <w:r w:rsidRPr="009E49F7">
        <w:rPr>
          <w:rFonts w:asciiTheme="minorEastAsia" w:hAnsiTheme="minorEastAsia" w:hint="eastAsia"/>
          <w:lang w:val="en-AU"/>
          <w:rPrChange w:id="543" w:author="Travis Moore" w:date="2025-06-23T01:44:00Z" w16du:dateUtc="2025-06-22T16:44:00Z">
            <w:rPr>
              <w:rFonts w:hint="eastAsia"/>
              <w:lang w:val="en-AU"/>
            </w:rPr>
          </w:rPrChange>
        </w:rPr>
        <w:t>監事は、次に掲げる職務を行う。</w:t>
      </w:r>
      <w:r w:rsidRPr="009E49F7">
        <w:rPr>
          <w:rFonts w:asciiTheme="minorEastAsia" w:hAnsiTheme="minorEastAsia"/>
          <w:lang w:val="en-AU"/>
          <w:rPrChange w:id="544" w:author="Travis Moore" w:date="2025-06-23T01:44:00Z" w16du:dateUtc="2025-06-22T16:44:00Z">
            <w:rPr>
              <w:lang w:val="en-AU"/>
            </w:rPr>
          </w:rPrChange>
        </w:rPr>
        <w:t xml:space="preserve"> </w:t>
      </w:r>
    </w:p>
    <w:p w14:paraId="18A9053A" w14:textId="77777777" w:rsidR="00D041EC" w:rsidRPr="00E31A1A" w:rsidRDefault="00DD5957" w:rsidP="00E31A1A">
      <w:pPr>
        <w:pStyle w:val="ListParagraph"/>
        <w:numPr>
          <w:ilvl w:val="0"/>
          <w:numId w:val="87"/>
        </w:numPr>
        <w:rPr>
          <w:ins w:id="545" w:author="Travis Moore" w:date="2025-06-22T21:58:00Z" w16du:dateUtc="2025-06-22T12:58:00Z"/>
          <w:rFonts w:asciiTheme="minorEastAsia" w:hAnsiTheme="minorEastAsia"/>
          <w:rPrChange w:id="546" w:author="Travis Moore" w:date="2025-07-02T15:47:00Z" w16du:dateUtc="2025-07-02T06:47:00Z">
            <w:rPr>
              <w:ins w:id="547" w:author="Travis Moore" w:date="2025-06-22T21:58:00Z" w16du:dateUtc="2025-06-22T12:58:00Z"/>
              <w:lang w:val="en-AU"/>
            </w:rPr>
          </w:rPrChange>
        </w:rPr>
        <w:pPrChange w:id="548" w:author="Travis Moore" w:date="2025-07-02T15:47:00Z" w16du:dateUtc="2025-07-02T06:47:00Z">
          <w:pPr>
            <w:numPr>
              <w:ilvl w:val="1"/>
              <w:numId w:val="22"/>
            </w:numPr>
            <w:tabs>
              <w:tab w:val="num" w:pos="1440"/>
            </w:tabs>
            <w:ind w:left="1440" w:hanging="360"/>
          </w:pPr>
        </w:pPrChange>
      </w:pPr>
      <w:del w:id="549" w:author="Travis Moore" w:date="2025-06-22T21:58:00Z" w16du:dateUtc="2025-06-22T12:58:00Z">
        <w:r w:rsidRPr="00E31A1A" w:rsidDel="00D041EC">
          <w:rPr>
            <w:rFonts w:asciiTheme="minorEastAsia" w:hAnsiTheme="minorEastAsia"/>
            <w:rPrChange w:id="550" w:author="Travis Moore" w:date="2025-07-02T15:47:00Z" w16du:dateUtc="2025-07-02T06:47:00Z">
              <w:rPr>
                <w:lang w:val="en-AU"/>
              </w:rPr>
            </w:rPrChange>
          </w:rPr>
          <w:delText xml:space="preserve">(1) </w:delText>
        </w:r>
      </w:del>
      <w:r w:rsidRPr="00E31A1A">
        <w:rPr>
          <w:rFonts w:asciiTheme="minorEastAsia" w:hAnsiTheme="minorEastAsia" w:hint="eastAsia"/>
          <w:rPrChange w:id="551" w:author="Travis Moore" w:date="2025-07-02T15:47:00Z" w16du:dateUtc="2025-07-02T06:47:00Z">
            <w:rPr>
              <w:rFonts w:hint="eastAsia"/>
              <w:lang w:val="en-AU"/>
            </w:rPr>
          </w:rPrChange>
        </w:rPr>
        <w:t>理事の業務執行の状況を監査すること。</w:t>
      </w:r>
      <w:r w:rsidRPr="00E31A1A">
        <w:rPr>
          <w:rFonts w:asciiTheme="minorEastAsia" w:hAnsiTheme="minorEastAsia"/>
          <w:rPrChange w:id="552" w:author="Travis Moore" w:date="2025-07-02T15:47:00Z" w16du:dateUtc="2025-07-02T06:47:00Z">
            <w:rPr>
              <w:lang w:val="en-AU"/>
            </w:rPr>
          </w:rPrChange>
        </w:rPr>
        <w:t xml:space="preserve"> </w:t>
      </w:r>
    </w:p>
    <w:p w14:paraId="2E010559" w14:textId="77777777" w:rsidR="00D041EC" w:rsidRPr="00E31A1A" w:rsidRDefault="00DD5957" w:rsidP="00E31A1A">
      <w:pPr>
        <w:pStyle w:val="ListParagraph"/>
        <w:numPr>
          <w:ilvl w:val="0"/>
          <w:numId w:val="87"/>
        </w:numPr>
        <w:rPr>
          <w:ins w:id="553" w:author="Travis Moore" w:date="2025-06-22T21:58:00Z" w16du:dateUtc="2025-06-22T12:58:00Z"/>
          <w:rFonts w:asciiTheme="minorEastAsia" w:hAnsiTheme="minorEastAsia"/>
          <w:rPrChange w:id="554" w:author="Travis Moore" w:date="2025-07-02T15:47:00Z" w16du:dateUtc="2025-07-02T06:47:00Z">
            <w:rPr>
              <w:ins w:id="555" w:author="Travis Moore" w:date="2025-06-22T21:58:00Z" w16du:dateUtc="2025-06-22T12:58:00Z"/>
              <w:lang w:val="en-AU"/>
            </w:rPr>
          </w:rPrChange>
        </w:rPr>
        <w:pPrChange w:id="556" w:author="Travis Moore" w:date="2025-07-02T15:47:00Z" w16du:dateUtc="2025-07-02T06:47:00Z">
          <w:pPr>
            <w:numPr>
              <w:ilvl w:val="1"/>
              <w:numId w:val="22"/>
            </w:numPr>
            <w:tabs>
              <w:tab w:val="num" w:pos="1440"/>
            </w:tabs>
            <w:ind w:left="1440" w:hanging="360"/>
          </w:pPr>
        </w:pPrChange>
      </w:pPr>
      <w:del w:id="557" w:author="Travis Moore" w:date="2025-06-22T21:58:00Z" w16du:dateUtc="2025-06-22T12:58:00Z">
        <w:r w:rsidRPr="00E31A1A" w:rsidDel="00D041EC">
          <w:rPr>
            <w:rFonts w:asciiTheme="minorEastAsia" w:hAnsiTheme="minorEastAsia"/>
            <w:rPrChange w:id="558" w:author="Travis Moore" w:date="2025-07-02T15:47:00Z" w16du:dateUtc="2025-07-02T06:47:00Z">
              <w:rPr>
                <w:lang w:val="en-AU"/>
              </w:rPr>
            </w:rPrChange>
          </w:rPr>
          <w:delText xml:space="preserve">(2) </w:delText>
        </w:r>
      </w:del>
      <w:r w:rsidRPr="00E31A1A">
        <w:rPr>
          <w:rFonts w:asciiTheme="minorEastAsia" w:hAnsiTheme="minorEastAsia" w:hint="eastAsia"/>
          <w:rPrChange w:id="559" w:author="Travis Moore" w:date="2025-07-02T15:47:00Z" w16du:dateUtc="2025-07-02T06:47:00Z">
            <w:rPr>
              <w:rFonts w:hint="eastAsia"/>
              <w:lang w:val="en-AU"/>
            </w:rPr>
          </w:rPrChange>
        </w:rPr>
        <w:t>本法人の財産の状況を監査すること。</w:t>
      </w:r>
    </w:p>
    <w:p w14:paraId="28A4CCAB" w14:textId="77777777" w:rsidR="00D041EC" w:rsidRPr="00E31A1A" w:rsidRDefault="00DD5957" w:rsidP="00E31A1A">
      <w:pPr>
        <w:pStyle w:val="ListParagraph"/>
        <w:numPr>
          <w:ilvl w:val="0"/>
          <w:numId w:val="87"/>
        </w:numPr>
        <w:rPr>
          <w:ins w:id="560" w:author="Travis Moore" w:date="2025-06-22T21:58:00Z" w16du:dateUtc="2025-06-22T12:58:00Z"/>
          <w:rFonts w:asciiTheme="minorEastAsia" w:hAnsiTheme="minorEastAsia"/>
          <w:rPrChange w:id="561" w:author="Travis Moore" w:date="2025-07-02T15:47:00Z" w16du:dateUtc="2025-07-02T06:47:00Z">
            <w:rPr>
              <w:ins w:id="562" w:author="Travis Moore" w:date="2025-06-22T21:58:00Z" w16du:dateUtc="2025-06-22T12:58:00Z"/>
              <w:lang w:val="en-AU"/>
            </w:rPr>
          </w:rPrChange>
        </w:rPr>
        <w:pPrChange w:id="563" w:author="Travis Moore" w:date="2025-07-02T15:47:00Z" w16du:dateUtc="2025-07-02T06:47:00Z">
          <w:pPr>
            <w:numPr>
              <w:ilvl w:val="1"/>
              <w:numId w:val="22"/>
            </w:numPr>
            <w:tabs>
              <w:tab w:val="num" w:pos="1440"/>
            </w:tabs>
            <w:ind w:left="1440" w:hanging="360"/>
          </w:pPr>
        </w:pPrChange>
      </w:pPr>
      <w:del w:id="564" w:author="Travis Moore" w:date="2025-06-22T21:58:00Z" w16du:dateUtc="2025-06-22T12:58:00Z">
        <w:r w:rsidRPr="00E31A1A" w:rsidDel="00D041EC">
          <w:rPr>
            <w:rFonts w:asciiTheme="minorEastAsia" w:hAnsiTheme="minorEastAsia"/>
            <w:rPrChange w:id="565" w:author="Travis Moore" w:date="2025-07-02T15:47:00Z" w16du:dateUtc="2025-07-02T06:47:00Z">
              <w:rPr>
                <w:lang w:val="en-AU"/>
              </w:rPr>
            </w:rPrChange>
          </w:rPr>
          <w:delText xml:space="preserve"> (3) </w:delText>
        </w:r>
      </w:del>
      <w:r w:rsidRPr="00E31A1A">
        <w:rPr>
          <w:rFonts w:asciiTheme="minorEastAsia" w:hAnsiTheme="minorEastAsia" w:hint="eastAsia"/>
          <w:rPrChange w:id="566" w:author="Travis Moore" w:date="2025-07-02T15:47:00Z" w16du:dateUtc="2025-07-02T06:47:00Z">
            <w:rPr>
              <w:rFonts w:hint="eastAsia"/>
              <w:lang w:val="en-AU"/>
            </w:rPr>
          </w:rPrChange>
        </w:rPr>
        <w:t>前</w:t>
      </w:r>
      <w:r w:rsidRPr="00E31A1A">
        <w:rPr>
          <w:rFonts w:asciiTheme="minorEastAsia" w:hAnsiTheme="minorEastAsia"/>
          <w:rPrChange w:id="567" w:author="Travis Moore" w:date="2025-07-02T15:47:00Z" w16du:dateUtc="2025-07-02T06:47:00Z">
            <w:rPr>
              <w:lang w:val="en-AU"/>
            </w:rPr>
          </w:rPrChange>
        </w:rPr>
        <w:t>2</w:t>
      </w:r>
      <w:r w:rsidRPr="00E31A1A">
        <w:rPr>
          <w:rFonts w:asciiTheme="minorEastAsia" w:hAnsiTheme="minorEastAsia" w:hint="eastAsia"/>
          <w:rPrChange w:id="568" w:author="Travis Moore" w:date="2025-07-02T15:47:00Z" w16du:dateUtc="2025-07-02T06:47:00Z">
            <w:rPr>
              <w:rFonts w:hint="eastAsia"/>
              <w:lang w:val="en-AU"/>
            </w:rPr>
          </w:rPrChange>
        </w:rPr>
        <w:t>号の規定による監査の結果、本法人の業務又は財産に関し不正の行為又は法令若しくは定款に違反する重大な事実があることを発見した場合には、これを総会又は所轄庁に報告すること。</w:t>
      </w:r>
      <w:r w:rsidRPr="00E31A1A">
        <w:rPr>
          <w:rFonts w:asciiTheme="minorEastAsia" w:hAnsiTheme="minorEastAsia"/>
          <w:rPrChange w:id="569" w:author="Travis Moore" w:date="2025-07-02T15:47:00Z" w16du:dateUtc="2025-07-02T06:47:00Z">
            <w:rPr>
              <w:lang w:val="en-AU"/>
            </w:rPr>
          </w:rPrChange>
        </w:rPr>
        <w:t xml:space="preserve"> </w:t>
      </w:r>
    </w:p>
    <w:p w14:paraId="0CE5F734" w14:textId="77777777" w:rsidR="00D041EC" w:rsidRPr="00E31A1A" w:rsidRDefault="00DD5957" w:rsidP="00E31A1A">
      <w:pPr>
        <w:pStyle w:val="ListParagraph"/>
        <w:numPr>
          <w:ilvl w:val="0"/>
          <w:numId w:val="87"/>
        </w:numPr>
        <w:rPr>
          <w:ins w:id="570" w:author="Travis Moore" w:date="2025-06-22T21:58:00Z" w16du:dateUtc="2025-06-22T12:58:00Z"/>
          <w:rFonts w:asciiTheme="minorEastAsia" w:hAnsiTheme="minorEastAsia"/>
          <w:rPrChange w:id="571" w:author="Travis Moore" w:date="2025-07-02T15:47:00Z" w16du:dateUtc="2025-07-02T06:47:00Z">
            <w:rPr>
              <w:ins w:id="572" w:author="Travis Moore" w:date="2025-06-22T21:58:00Z" w16du:dateUtc="2025-06-22T12:58:00Z"/>
              <w:lang w:val="en-AU"/>
            </w:rPr>
          </w:rPrChange>
        </w:rPr>
        <w:pPrChange w:id="573" w:author="Travis Moore" w:date="2025-07-02T15:47:00Z" w16du:dateUtc="2025-07-02T06:47:00Z">
          <w:pPr>
            <w:numPr>
              <w:ilvl w:val="1"/>
              <w:numId w:val="22"/>
            </w:numPr>
            <w:tabs>
              <w:tab w:val="num" w:pos="1440"/>
            </w:tabs>
            <w:ind w:left="1440" w:hanging="360"/>
          </w:pPr>
        </w:pPrChange>
      </w:pPr>
      <w:del w:id="574" w:author="Travis Moore" w:date="2025-06-22T21:58:00Z" w16du:dateUtc="2025-06-22T12:58:00Z">
        <w:r w:rsidRPr="00E31A1A" w:rsidDel="00D041EC">
          <w:rPr>
            <w:rFonts w:asciiTheme="minorEastAsia" w:hAnsiTheme="minorEastAsia"/>
            <w:rPrChange w:id="575" w:author="Travis Moore" w:date="2025-07-02T15:47:00Z" w16du:dateUtc="2025-07-02T06:47:00Z">
              <w:rPr>
                <w:lang w:val="en-AU"/>
              </w:rPr>
            </w:rPrChange>
          </w:rPr>
          <w:delText xml:space="preserve">(4) </w:delText>
        </w:r>
      </w:del>
      <w:r w:rsidRPr="00E31A1A">
        <w:rPr>
          <w:rFonts w:asciiTheme="minorEastAsia" w:hAnsiTheme="minorEastAsia" w:hint="eastAsia"/>
          <w:rPrChange w:id="576" w:author="Travis Moore" w:date="2025-07-02T15:47:00Z" w16du:dateUtc="2025-07-02T06:47:00Z">
            <w:rPr>
              <w:rFonts w:hint="eastAsia"/>
              <w:lang w:val="en-AU"/>
            </w:rPr>
          </w:rPrChange>
        </w:rPr>
        <w:t>前号の報告をするため必要がある場合には、総会を招集すること。</w:t>
      </w:r>
      <w:r w:rsidRPr="00E31A1A">
        <w:rPr>
          <w:rFonts w:asciiTheme="minorEastAsia" w:hAnsiTheme="minorEastAsia"/>
          <w:rPrChange w:id="577" w:author="Travis Moore" w:date="2025-07-02T15:47:00Z" w16du:dateUtc="2025-07-02T06:47:00Z">
            <w:rPr>
              <w:lang w:val="en-AU"/>
            </w:rPr>
          </w:rPrChange>
        </w:rPr>
        <w:t xml:space="preserve"> </w:t>
      </w:r>
    </w:p>
    <w:p w14:paraId="294B3878" w14:textId="63C4B95C" w:rsidR="00DD5957" w:rsidRPr="00E31A1A" w:rsidRDefault="00DD5957" w:rsidP="00E31A1A">
      <w:pPr>
        <w:pStyle w:val="ListParagraph"/>
        <w:numPr>
          <w:ilvl w:val="0"/>
          <w:numId w:val="87"/>
        </w:numPr>
        <w:rPr>
          <w:rFonts w:asciiTheme="minorEastAsia" w:hAnsiTheme="minorEastAsia"/>
          <w:rPrChange w:id="578" w:author="Travis Moore" w:date="2025-07-02T15:47:00Z" w16du:dateUtc="2025-07-02T06:47:00Z">
            <w:rPr>
              <w:lang w:val="en-AU"/>
            </w:rPr>
          </w:rPrChange>
        </w:rPr>
        <w:pPrChange w:id="579" w:author="Travis Moore" w:date="2025-07-02T15:47:00Z" w16du:dateUtc="2025-07-02T06:47:00Z">
          <w:pPr>
            <w:numPr>
              <w:numId w:val="22"/>
            </w:numPr>
            <w:tabs>
              <w:tab w:val="num" w:pos="720"/>
            </w:tabs>
            <w:ind w:left="720" w:hanging="360"/>
          </w:pPr>
        </w:pPrChange>
      </w:pPr>
      <w:del w:id="580" w:author="Travis Moore" w:date="2025-06-22T21:59:00Z" w16du:dateUtc="2025-06-22T12:59:00Z">
        <w:r w:rsidRPr="00E31A1A" w:rsidDel="00D041EC">
          <w:rPr>
            <w:rFonts w:asciiTheme="minorEastAsia" w:hAnsiTheme="minorEastAsia"/>
            <w:rPrChange w:id="581" w:author="Travis Moore" w:date="2025-07-02T15:47:00Z" w16du:dateUtc="2025-07-02T06:47:00Z">
              <w:rPr>
                <w:lang w:val="en-AU"/>
              </w:rPr>
            </w:rPrChange>
          </w:rPr>
          <w:delText xml:space="preserve">(5) </w:delText>
        </w:r>
      </w:del>
      <w:r w:rsidRPr="00E31A1A">
        <w:rPr>
          <w:rFonts w:asciiTheme="minorEastAsia" w:hAnsiTheme="minorEastAsia" w:hint="eastAsia"/>
          <w:rPrChange w:id="582" w:author="Travis Moore" w:date="2025-07-02T15:47:00Z" w16du:dateUtc="2025-07-02T06:47:00Z">
            <w:rPr>
              <w:rFonts w:hint="eastAsia"/>
              <w:lang w:val="en-AU"/>
            </w:rPr>
          </w:rPrChange>
        </w:rPr>
        <w:t>理事の業務執行の状況又は本法人の財産の状況について、理事に意見を述べ</w:t>
      </w:r>
      <w:ins w:id="583" w:author="Travis Moore" w:date="2025-06-22T21:59:00Z" w16du:dateUtc="2025-06-22T12:59:00Z">
        <w:r w:rsidR="00D041EC" w:rsidRPr="00E31A1A">
          <w:rPr>
            <w:rFonts w:asciiTheme="minorEastAsia" w:hAnsiTheme="minorEastAsia" w:hint="eastAsia"/>
            <w:rPrChange w:id="584" w:author="Travis Moore" w:date="2025-07-02T15:47:00Z" w16du:dateUtc="2025-07-02T06:47:00Z">
              <w:rPr>
                <w:rFonts w:hint="eastAsia"/>
                <w:lang w:val="en-AU"/>
              </w:rPr>
            </w:rPrChange>
          </w:rPr>
          <w:t>、　若しくは理事会の招集を請求すること</w:t>
        </w:r>
      </w:ins>
      <w:del w:id="585" w:author="Travis Moore" w:date="2025-06-22T21:59:00Z" w16du:dateUtc="2025-06-22T12:59:00Z">
        <w:r w:rsidRPr="00E31A1A" w:rsidDel="00D041EC">
          <w:rPr>
            <w:rFonts w:asciiTheme="minorEastAsia" w:hAnsiTheme="minorEastAsia" w:hint="eastAsia"/>
            <w:rPrChange w:id="586" w:author="Travis Moore" w:date="2025-07-02T15:47:00Z" w16du:dateUtc="2025-07-02T06:47:00Z">
              <w:rPr>
                <w:rFonts w:hint="eastAsia"/>
                <w:lang w:val="en-AU"/>
              </w:rPr>
            </w:rPrChange>
          </w:rPr>
          <w:delText>ること</w:delText>
        </w:r>
      </w:del>
      <w:r w:rsidRPr="00E31A1A">
        <w:rPr>
          <w:rFonts w:asciiTheme="minorEastAsia" w:hAnsiTheme="minorEastAsia" w:hint="eastAsia"/>
          <w:rPrChange w:id="587" w:author="Travis Moore" w:date="2025-07-02T15:47:00Z" w16du:dateUtc="2025-07-02T06:47:00Z">
            <w:rPr>
              <w:rFonts w:hint="eastAsia"/>
              <w:lang w:val="en-AU"/>
            </w:rPr>
          </w:rPrChange>
        </w:rPr>
        <w:t>。</w:t>
      </w:r>
    </w:p>
    <w:p w14:paraId="45C213A8" w14:textId="25ED5468" w:rsidR="00DD5957" w:rsidRPr="00F9232B" w:rsidRDefault="00DD5957" w:rsidP="00F9232B">
      <w:pPr>
        <w:rPr>
          <w:ins w:id="588" w:author="Travis Moore" w:date="2025-06-22T22:04:00Z" w16du:dateUtc="2025-06-22T13:04:00Z"/>
          <w:rFonts w:asciiTheme="minorEastAsia" w:hAnsiTheme="minorEastAsia"/>
          <w:lang w:val="en-AU"/>
          <w:rPrChange w:id="589" w:author="Travis Moore" w:date="2025-07-02T15:36:00Z" w16du:dateUtc="2025-07-02T06:36:00Z">
            <w:rPr>
              <w:ins w:id="590" w:author="Travis Moore" w:date="2025-06-22T22:04:00Z" w16du:dateUtc="2025-06-22T13:04:00Z"/>
              <w:lang w:val="en-AU"/>
            </w:rPr>
          </w:rPrChange>
        </w:rPr>
        <w:pPrChange w:id="591" w:author="Travis Moore" w:date="2025-07-02T15:36:00Z" w16du:dateUtc="2025-07-02T06:36:00Z">
          <w:pPr>
            <w:pStyle w:val="ListParagraph"/>
            <w:numPr>
              <w:numId w:val="29"/>
            </w:numPr>
            <w:ind w:hanging="360"/>
          </w:pPr>
        </w:pPrChange>
      </w:pPr>
      <w:r w:rsidRPr="009E49F7">
        <w:rPr>
          <w:rFonts w:asciiTheme="minorEastAsia" w:hAnsiTheme="minorEastAsia" w:hint="eastAsia"/>
          <w:lang w:val="en-AU"/>
          <w:rPrChange w:id="592" w:author="Travis Moore" w:date="2025-06-23T01:44:00Z" w16du:dateUtc="2025-06-22T16:44:00Z">
            <w:rPr>
              <w:rFonts w:hint="eastAsia"/>
              <w:lang w:val="en-AU"/>
            </w:rPr>
          </w:rPrChange>
        </w:rPr>
        <w:t>（</w:t>
      </w:r>
      <w:del w:id="593" w:author="Travis Moore" w:date="2025-06-22T21:59:00Z" w16du:dateUtc="2025-06-22T12:59:00Z">
        <w:r w:rsidRPr="009E49F7" w:rsidDel="00D041EC">
          <w:rPr>
            <w:rFonts w:asciiTheme="minorEastAsia" w:hAnsiTheme="minorEastAsia" w:hint="eastAsia"/>
            <w:lang w:val="en-AU"/>
            <w:rPrChange w:id="594" w:author="Travis Moore" w:date="2025-06-23T01:44:00Z" w16du:dateUtc="2025-06-22T16:44:00Z">
              <w:rPr>
                <w:rFonts w:hint="eastAsia"/>
                <w:lang w:val="en-AU"/>
              </w:rPr>
            </w:rPrChange>
          </w:rPr>
          <w:delText>役員の</w:delText>
        </w:r>
      </w:del>
      <w:r w:rsidRPr="009E49F7">
        <w:rPr>
          <w:rFonts w:asciiTheme="minorEastAsia" w:hAnsiTheme="minorEastAsia" w:hint="eastAsia"/>
          <w:lang w:val="en-AU"/>
          <w:rPrChange w:id="595" w:author="Travis Moore" w:date="2025-06-23T01:44:00Z" w16du:dateUtc="2025-06-22T16:44:00Z">
            <w:rPr>
              <w:rFonts w:hint="eastAsia"/>
              <w:lang w:val="en-AU"/>
            </w:rPr>
          </w:rPrChange>
        </w:rPr>
        <w:t>任期</w:t>
      </w:r>
      <w:ins w:id="596" w:author="Travis Moore" w:date="2025-06-22T22:00:00Z" w16du:dateUtc="2025-06-22T13:00:00Z">
        <w:r w:rsidR="00D041EC" w:rsidRPr="009E49F7">
          <w:rPr>
            <w:rFonts w:asciiTheme="minorEastAsia" w:hAnsiTheme="minorEastAsia" w:cs="MS Gothic" w:hint="eastAsia"/>
            <w:rPrChange w:id="597" w:author="Travis Moore" w:date="2025-06-23T01:44:00Z" w16du:dateUtc="2025-06-22T16:44:00Z">
              <w:rPr>
                <w:rFonts w:ascii="MS Gothic" w:eastAsia="MS Gothic" w:hAnsi="MS Gothic" w:cs="MS Gothic" w:hint="eastAsia"/>
              </w:rPr>
            </w:rPrChange>
          </w:rPr>
          <w:t>等</w:t>
        </w:r>
      </w:ins>
      <w:r w:rsidRPr="009E49F7">
        <w:rPr>
          <w:rFonts w:asciiTheme="minorEastAsia" w:hAnsiTheme="minorEastAsia" w:hint="eastAsia"/>
          <w:lang w:val="en-AU"/>
          <w:rPrChange w:id="598" w:author="Travis Moore" w:date="2025-06-23T01:44:00Z" w16du:dateUtc="2025-06-22T16:44:00Z">
            <w:rPr>
              <w:rFonts w:hint="eastAsia"/>
              <w:lang w:val="en-AU"/>
            </w:rPr>
          </w:rPrChange>
        </w:rPr>
        <w:t>）</w:t>
      </w:r>
      <w:r w:rsidRPr="009E49F7">
        <w:rPr>
          <w:rFonts w:asciiTheme="minorEastAsia" w:hAnsiTheme="minorEastAsia"/>
          <w:lang w:val="en-AU"/>
          <w:rPrChange w:id="599" w:author="Travis Moore" w:date="2025-06-23T01:44:00Z" w16du:dateUtc="2025-06-22T16:44:00Z">
            <w:rPr>
              <w:lang w:val="en-AU"/>
            </w:rPr>
          </w:rPrChange>
        </w:rPr>
        <w:br/>
      </w:r>
      <w:del w:id="600" w:author="Travis Moore" w:date="2025-06-23T00:50:00Z" w16du:dateUtc="2025-06-22T15:50:00Z">
        <w:r w:rsidRPr="009E49F7" w:rsidDel="00E0155E">
          <w:rPr>
            <w:rFonts w:asciiTheme="minorEastAsia" w:hAnsiTheme="minorEastAsia"/>
            <w:lang w:val="en-AU"/>
            <w:rPrChange w:id="601" w:author="Travis Moore" w:date="2025-06-23T01:44:00Z" w16du:dateUtc="2025-06-22T16:44:00Z">
              <w:rPr>
                <w:lang w:val="en-AU"/>
              </w:rPr>
            </w:rPrChange>
          </w:rPr>
          <w:delText xml:space="preserve"> </w:delText>
        </w:r>
      </w:del>
      <w:r w:rsidRPr="009E49F7">
        <w:rPr>
          <w:rFonts w:asciiTheme="minorEastAsia" w:hAnsiTheme="minorEastAsia" w:hint="eastAsia"/>
          <w:lang w:val="en-AU"/>
          <w:rPrChange w:id="602" w:author="Travis Moore" w:date="2025-06-23T01:44:00Z" w16du:dateUtc="2025-06-22T16:44:00Z">
            <w:rPr>
              <w:rFonts w:hint="eastAsia"/>
              <w:lang w:val="en-AU"/>
            </w:rPr>
          </w:rPrChange>
        </w:rPr>
        <w:t>第</w:t>
      </w:r>
      <w:r w:rsidRPr="009E49F7">
        <w:rPr>
          <w:rFonts w:asciiTheme="minorEastAsia" w:hAnsiTheme="minorEastAsia"/>
          <w:lang w:val="en-AU"/>
          <w:rPrChange w:id="603" w:author="Travis Moore" w:date="2025-06-23T01:44:00Z" w16du:dateUtc="2025-06-22T16:44:00Z">
            <w:rPr>
              <w:lang w:val="en-AU"/>
            </w:rPr>
          </w:rPrChange>
        </w:rPr>
        <w:t>15</w:t>
      </w:r>
      <w:r w:rsidRPr="009E49F7">
        <w:rPr>
          <w:rFonts w:asciiTheme="minorEastAsia" w:hAnsiTheme="minorEastAsia" w:hint="eastAsia"/>
          <w:lang w:val="en-AU"/>
          <w:rPrChange w:id="604" w:author="Travis Moore" w:date="2025-06-23T01:44:00Z" w16du:dateUtc="2025-06-22T16:44:00Z">
            <w:rPr>
              <w:rFonts w:hint="eastAsia"/>
              <w:lang w:val="en-AU"/>
            </w:rPr>
          </w:rPrChange>
        </w:rPr>
        <w:t xml:space="preserve">条　</w:t>
      </w:r>
      <w:r w:rsidRPr="00F9232B">
        <w:rPr>
          <w:rFonts w:asciiTheme="minorEastAsia" w:hAnsiTheme="minorEastAsia" w:hint="eastAsia"/>
          <w:lang w:val="en-AU"/>
          <w:rPrChange w:id="605" w:author="Travis Moore" w:date="2025-07-02T15:36:00Z" w16du:dateUtc="2025-07-02T06:36:00Z">
            <w:rPr>
              <w:rFonts w:hint="eastAsia"/>
              <w:lang w:val="en-AU"/>
            </w:rPr>
          </w:rPrChange>
        </w:rPr>
        <w:t>役員の任期は</w:t>
      </w:r>
      <w:r w:rsidRPr="00F9232B">
        <w:rPr>
          <w:rFonts w:asciiTheme="minorEastAsia" w:hAnsiTheme="minorEastAsia"/>
          <w:lang w:val="en-AU"/>
          <w:rPrChange w:id="606" w:author="Travis Moore" w:date="2025-07-02T15:36:00Z" w16du:dateUtc="2025-07-02T06:36:00Z">
            <w:rPr>
              <w:lang w:val="en-AU"/>
            </w:rPr>
          </w:rPrChange>
        </w:rPr>
        <w:t>2</w:t>
      </w:r>
      <w:r w:rsidRPr="00F9232B">
        <w:rPr>
          <w:rFonts w:asciiTheme="minorEastAsia" w:hAnsiTheme="minorEastAsia" w:hint="eastAsia"/>
          <w:lang w:val="en-AU"/>
          <w:rPrChange w:id="607" w:author="Travis Moore" w:date="2025-07-02T15:36:00Z" w16du:dateUtc="2025-07-02T06:36:00Z">
            <w:rPr>
              <w:rFonts w:hint="eastAsia"/>
              <w:lang w:val="en-AU"/>
            </w:rPr>
          </w:rPrChange>
        </w:rPr>
        <w:t>年とし、再任を妨げない。</w:t>
      </w:r>
    </w:p>
    <w:p w14:paraId="155E5864" w14:textId="47791E4D" w:rsidR="00D041EC" w:rsidRPr="009E49F7" w:rsidRDefault="00D041EC" w:rsidP="00F9232B">
      <w:pPr>
        <w:pStyle w:val="ListParagraph"/>
        <w:numPr>
          <w:ilvl w:val="0"/>
          <w:numId w:val="78"/>
        </w:numPr>
        <w:rPr>
          <w:ins w:id="608" w:author="Travis Moore" w:date="2025-06-22T22:04:00Z" w16du:dateUtc="2025-06-22T13:04:00Z"/>
          <w:rFonts w:asciiTheme="minorEastAsia" w:hAnsiTheme="minorEastAsia"/>
          <w:lang w:val="en-AU"/>
          <w:rPrChange w:id="609" w:author="Travis Moore" w:date="2025-06-23T01:44:00Z" w16du:dateUtc="2025-06-22T16:44:00Z">
            <w:rPr>
              <w:ins w:id="610" w:author="Travis Moore" w:date="2025-06-22T22:04:00Z" w16du:dateUtc="2025-06-22T13:04:00Z"/>
              <w:lang w:val="en-AU"/>
            </w:rPr>
          </w:rPrChange>
        </w:rPr>
        <w:pPrChange w:id="611" w:author="Travis Moore" w:date="2025-07-02T15:36:00Z" w16du:dateUtc="2025-07-02T06:36:00Z">
          <w:pPr>
            <w:pStyle w:val="ListParagraph"/>
            <w:numPr>
              <w:numId w:val="29"/>
            </w:numPr>
            <w:ind w:hanging="360"/>
          </w:pPr>
        </w:pPrChange>
      </w:pPr>
      <w:ins w:id="612" w:author="Travis Moore" w:date="2025-06-22T22:04:00Z" w16du:dateUtc="2025-06-22T13:04:00Z">
        <w:r w:rsidRPr="009E49F7">
          <w:rPr>
            <w:rFonts w:asciiTheme="minorEastAsia" w:hAnsiTheme="minorEastAsia" w:hint="eastAsia"/>
            <w:lang w:val="en-AU"/>
            <w:rPrChange w:id="613" w:author="Travis Moore" w:date="2025-06-23T01:44:00Z" w16du:dateUtc="2025-06-22T16:44:00Z">
              <w:rPr>
                <w:rFonts w:hint="eastAsia"/>
                <w:lang w:val="en-AU"/>
              </w:rPr>
            </w:rPrChange>
          </w:rPr>
          <w:t>前項の規定にかかわらず、後任の役員が選任されていない場合には、任期の末日後最初の総会が終結するまでその任期を伸長する。</w:t>
        </w:r>
      </w:ins>
    </w:p>
    <w:p w14:paraId="0D94D9B8" w14:textId="3DAB8AE5" w:rsidR="00D041EC" w:rsidRPr="009E49F7" w:rsidRDefault="00D041EC" w:rsidP="00F9232B">
      <w:pPr>
        <w:pStyle w:val="ListParagraph"/>
        <w:numPr>
          <w:ilvl w:val="0"/>
          <w:numId w:val="78"/>
        </w:numPr>
        <w:rPr>
          <w:ins w:id="614" w:author="Travis Moore" w:date="2025-06-22T22:05:00Z" w16du:dateUtc="2025-06-22T13:05:00Z"/>
          <w:rFonts w:asciiTheme="minorEastAsia" w:hAnsiTheme="minorEastAsia"/>
          <w:lang w:val="en-AU"/>
          <w:rPrChange w:id="615" w:author="Travis Moore" w:date="2025-06-23T01:44:00Z" w16du:dateUtc="2025-06-22T16:44:00Z">
            <w:rPr>
              <w:ins w:id="616" w:author="Travis Moore" w:date="2025-06-22T22:05:00Z" w16du:dateUtc="2025-06-22T13:05:00Z"/>
              <w:lang w:val="en-AU"/>
            </w:rPr>
          </w:rPrChange>
        </w:rPr>
        <w:pPrChange w:id="617" w:author="Travis Moore" w:date="2025-07-02T15:36:00Z" w16du:dateUtc="2025-07-02T06:36:00Z">
          <w:pPr>
            <w:pStyle w:val="ListParagraph"/>
            <w:numPr>
              <w:numId w:val="29"/>
            </w:numPr>
            <w:ind w:hanging="360"/>
          </w:pPr>
        </w:pPrChange>
      </w:pPr>
      <w:ins w:id="618" w:author="Travis Moore" w:date="2025-06-22T22:05:00Z" w16du:dateUtc="2025-06-22T13:05:00Z">
        <w:r w:rsidRPr="009E49F7">
          <w:rPr>
            <w:rFonts w:asciiTheme="minorEastAsia" w:hAnsiTheme="minorEastAsia" w:hint="eastAsia"/>
            <w:lang w:val="en-AU"/>
            <w:rPrChange w:id="619" w:author="Travis Moore" w:date="2025-06-23T01:44:00Z" w16du:dateUtc="2025-06-22T16:44:00Z">
              <w:rPr>
                <w:rFonts w:hint="eastAsia"/>
                <w:lang w:val="en-AU"/>
              </w:rPr>
            </w:rPrChange>
          </w:rPr>
          <w:t>補欠のため、又は増員によって就任した役員の任期は、それぞれの前任者又は現任者の任期の残存期間とする。</w:t>
        </w:r>
      </w:ins>
    </w:p>
    <w:p w14:paraId="10F35C55" w14:textId="34725082" w:rsidR="00D041EC" w:rsidRPr="009E49F7" w:rsidRDefault="00D041EC" w:rsidP="00F9232B">
      <w:pPr>
        <w:pStyle w:val="ListParagraph"/>
        <w:numPr>
          <w:ilvl w:val="0"/>
          <w:numId w:val="78"/>
        </w:numPr>
        <w:rPr>
          <w:ins w:id="620" w:author="Travis Moore" w:date="2025-06-22T22:05:00Z" w16du:dateUtc="2025-06-22T13:05:00Z"/>
          <w:rFonts w:asciiTheme="minorEastAsia" w:hAnsiTheme="minorEastAsia"/>
          <w:lang w:val="en-AU"/>
          <w:rPrChange w:id="621" w:author="Travis Moore" w:date="2025-06-23T01:44:00Z" w16du:dateUtc="2025-06-22T16:44:00Z">
            <w:rPr>
              <w:ins w:id="622" w:author="Travis Moore" w:date="2025-06-22T22:05:00Z" w16du:dateUtc="2025-06-22T13:05:00Z"/>
              <w:lang w:val="en-AU"/>
            </w:rPr>
          </w:rPrChange>
        </w:rPr>
        <w:pPrChange w:id="623" w:author="Travis Moore" w:date="2025-07-02T15:36:00Z" w16du:dateUtc="2025-07-02T06:36:00Z">
          <w:pPr>
            <w:pStyle w:val="ListParagraph"/>
            <w:numPr>
              <w:numId w:val="29"/>
            </w:numPr>
            <w:ind w:hanging="360"/>
          </w:pPr>
        </w:pPrChange>
      </w:pPr>
      <w:ins w:id="624" w:author="Travis Moore" w:date="2025-06-22T22:05:00Z" w16du:dateUtc="2025-06-22T13:05:00Z">
        <w:r w:rsidRPr="009E49F7">
          <w:rPr>
            <w:rFonts w:asciiTheme="minorEastAsia" w:hAnsiTheme="minorEastAsia" w:hint="eastAsia"/>
            <w:lang w:val="en-AU"/>
            <w:rPrChange w:id="625" w:author="Travis Moore" w:date="2025-06-23T01:44:00Z" w16du:dateUtc="2025-06-22T16:44:00Z">
              <w:rPr>
                <w:rFonts w:hint="eastAsia"/>
                <w:lang w:val="en-AU"/>
              </w:rPr>
            </w:rPrChange>
          </w:rPr>
          <w:lastRenderedPageBreak/>
          <w:t>役員は、辞任又は任期満了後においても、後任者が就任するまでは、その職務を行わなければならない。</w:t>
        </w:r>
      </w:ins>
    </w:p>
    <w:p w14:paraId="732AF1EA" w14:textId="1C218FBF" w:rsidR="00D041EC" w:rsidRPr="009E49F7" w:rsidRDefault="00D041EC" w:rsidP="00D041EC">
      <w:pPr>
        <w:rPr>
          <w:rFonts w:asciiTheme="minorEastAsia" w:hAnsiTheme="minorEastAsia"/>
          <w:lang w:val="en-AU"/>
          <w:rPrChange w:id="626" w:author="Travis Moore" w:date="2025-06-23T01:44:00Z" w16du:dateUtc="2025-06-22T16:44:00Z">
            <w:rPr>
              <w:lang w:val="en-AU"/>
            </w:rPr>
          </w:rPrChange>
        </w:rPr>
      </w:pPr>
      <w:ins w:id="627" w:author="Travis Moore" w:date="2025-06-22T22:05:00Z" w16du:dateUtc="2025-06-22T13:05:00Z">
        <w:r w:rsidRPr="009E49F7">
          <w:rPr>
            <w:rFonts w:asciiTheme="minorEastAsia" w:hAnsiTheme="minorEastAsia" w:hint="eastAsia"/>
            <w:lang w:val="en-AU"/>
            <w:rPrChange w:id="628" w:author="Travis Moore" w:date="2025-06-23T01:44:00Z" w16du:dateUtc="2025-06-22T16:44:00Z">
              <w:rPr>
                <w:rFonts w:hint="eastAsia"/>
                <w:lang w:val="en-AU"/>
              </w:rPr>
            </w:rPrChange>
          </w:rPr>
          <w:t>（欠員補充）</w:t>
        </w:r>
      </w:ins>
    </w:p>
    <w:p w14:paraId="7D52FA63" w14:textId="5F6E840F" w:rsidR="003A380E" w:rsidRPr="009E49F7" w:rsidRDefault="00DD5957" w:rsidP="00DD5957">
      <w:pPr>
        <w:rPr>
          <w:ins w:id="629" w:author="Travis Moore" w:date="2025-06-22T22:15:00Z" w16du:dateUtc="2025-06-22T13:15:00Z"/>
          <w:rFonts w:asciiTheme="minorEastAsia" w:hAnsiTheme="minorEastAsia"/>
          <w:lang w:val="en-AU"/>
          <w:rPrChange w:id="630" w:author="Travis Moore" w:date="2025-06-23T01:44:00Z" w16du:dateUtc="2025-06-22T16:44:00Z">
            <w:rPr>
              <w:ins w:id="631" w:author="Travis Moore" w:date="2025-06-22T22:15:00Z" w16du:dateUtc="2025-06-22T13:15:00Z"/>
              <w:lang w:val="en-AU"/>
            </w:rPr>
          </w:rPrChange>
        </w:rPr>
      </w:pPr>
      <w:del w:id="632" w:author="Travis Moore" w:date="2025-06-23T00:50:00Z" w16du:dateUtc="2025-06-22T15:50:00Z">
        <w:r w:rsidRPr="009E49F7" w:rsidDel="00E0155E">
          <w:rPr>
            <w:rFonts w:asciiTheme="minorEastAsia" w:hAnsiTheme="minorEastAsia"/>
            <w:lang w:val="en-AU"/>
            <w:rPrChange w:id="633" w:author="Travis Moore" w:date="2025-06-23T01:44:00Z" w16du:dateUtc="2025-06-22T16:44:00Z">
              <w:rPr>
                <w:lang w:val="en-AU"/>
              </w:rPr>
            </w:rPrChange>
          </w:rPr>
          <w:delText> </w:delText>
        </w:r>
      </w:del>
      <w:r w:rsidRPr="009E49F7">
        <w:rPr>
          <w:rFonts w:asciiTheme="minorEastAsia" w:hAnsiTheme="minorEastAsia" w:hint="eastAsia"/>
          <w:lang w:val="en-AU"/>
          <w:rPrChange w:id="634" w:author="Travis Moore" w:date="2025-06-23T01:44:00Z" w16du:dateUtc="2025-06-22T16:44:00Z">
            <w:rPr>
              <w:rFonts w:hint="eastAsia"/>
              <w:lang w:val="en-AU"/>
            </w:rPr>
          </w:rPrChange>
        </w:rPr>
        <w:t>第</w:t>
      </w:r>
      <w:r w:rsidRPr="009E49F7">
        <w:rPr>
          <w:rFonts w:asciiTheme="minorEastAsia" w:hAnsiTheme="minorEastAsia"/>
          <w:lang w:val="en-AU"/>
          <w:rPrChange w:id="635" w:author="Travis Moore" w:date="2025-06-23T01:44:00Z" w16du:dateUtc="2025-06-22T16:44:00Z">
            <w:rPr>
              <w:lang w:val="en-AU"/>
            </w:rPr>
          </w:rPrChange>
        </w:rPr>
        <w:t>16</w:t>
      </w:r>
      <w:r w:rsidRPr="009E49F7">
        <w:rPr>
          <w:rFonts w:asciiTheme="minorEastAsia" w:hAnsiTheme="minorEastAsia" w:hint="eastAsia"/>
          <w:lang w:val="en-AU"/>
          <w:rPrChange w:id="636" w:author="Travis Moore" w:date="2025-06-23T01:44:00Z" w16du:dateUtc="2025-06-22T16:44:00Z">
            <w:rPr>
              <w:rFonts w:hint="eastAsia"/>
              <w:lang w:val="en-AU"/>
            </w:rPr>
          </w:rPrChange>
        </w:rPr>
        <w:t>条</w:t>
      </w:r>
      <w:ins w:id="637" w:author="Travis Moore" w:date="2025-06-22T22:06:00Z" w16du:dateUtc="2025-06-22T13:06:00Z">
        <w:r w:rsidR="003A380E" w:rsidRPr="009E49F7">
          <w:rPr>
            <w:rFonts w:asciiTheme="minorEastAsia" w:hAnsiTheme="minorEastAsia" w:hint="eastAsia"/>
            <w:lang w:val="en-AU"/>
            <w:rPrChange w:id="638" w:author="Travis Moore" w:date="2025-06-23T01:44:00Z" w16du:dateUtc="2025-06-22T16:44:00Z">
              <w:rPr>
                <w:rFonts w:hint="eastAsia"/>
                <w:lang w:val="en-AU"/>
              </w:rPr>
            </w:rPrChange>
          </w:rPr>
          <w:t xml:space="preserve">　</w:t>
        </w:r>
      </w:ins>
      <w:del w:id="639" w:author="Travis Moore" w:date="2025-06-22T22:05:00Z" w16du:dateUtc="2025-06-22T13:05:00Z">
        <w:r w:rsidRPr="009E49F7" w:rsidDel="00D041EC">
          <w:rPr>
            <w:rFonts w:asciiTheme="minorEastAsia" w:hAnsiTheme="minorEastAsia" w:hint="eastAsia"/>
            <w:lang w:val="en-AU"/>
            <w:rPrChange w:id="640" w:author="Travis Moore" w:date="2025-06-23T01:44:00Z" w16du:dateUtc="2025-06-22T16:44:00Z">
              <w:rPr>
                <w:rFonts w:hint="eastAsia"/>
                <w:lang w:val="en-AU"/>
              </w:rPr>
            </w:rPrChange>
          </w:rPr>
          <w:delText>（欠員補充）</w:delText>
        </w:r>
        <w:r w:rsidRPr="009E49F7" w:rsidDel="00D041EC">
          <w:rPr>
            <w:rFonts w:asciiTheme="minorEastAsia" w:hAnsiTheme="minorEastAsia"/>
            <w:lang w:val="en-AU"/>
            <w:rPrChange w:id="641" w:author="Travis Moore" w:date="2025-06-23T01:44:00Z" w16du:dateUtc="2025-06-22T16:44:00Z">
              <w:rPr>
                <w:lang w:val="en-AU"/>
              </w:rPr>
            </w:rPrChange>
          </w:rPr>
          <w:delText xml:space="preserve"> </w:delText>
        </w:r>
      </w:del>
      <w:r w:rsidRPr="009E49F7">
        <w:rPr>
          <w:rFonts w:asciiTheme="minorEastAsia" w:hAnsiTheme="minorEastAsia" w:hint="eastAsia"/>
          <w:lang w:val="en-AU"/>
          <w:rPrChange w:id="642" w:author="Travis Moore" w:date="2025-06-23T01:44:00Z" w16du:dateUtc="2025-06-22T16:44:00Z">
            <w:rPr>
              <w:rFonts w:hint="eastAsia"/>
              <w:lang w:val="en-AU"/>
            </w:rPr>
          </w:rPrChange>
        </w:rPr>
        <w:t>理事又は監事のうち、その定数の</w:t>
      </w:r>
      <w:r w:rsidRPr="009E49F7">
        <w:rPr>
          <w:rFonts w:asciiTheme="minorEastAsia" w:hAnsiTheme="minorEastAsia"/>
          <w:lang w:val="en-AU"/>
          <w:rPrChange w:id="643" w:author="Travis Moore" w:date="2025-06-23T01:44:00Z" w16du:dateUtc="2025-06-22T16:44:00Z">
            <w:rPr>
              <w:lang w:val="en-AU"/>
            </w:rPr>
          </w:rPrChange>
        </w:rPr>
        <w:t>3</w:t>
      </w:r>
      <w:r w:rsidRPr="009E49F7">
        <w:rPr>
          <w:rFonts w:asciiTheme="minorEastAsia" w:hAnsiTheme="minorEastAsia" w:hint="eastAsia"/>
          <w:lang w:val="en-AU"/>
          <w:rPrChange w:id="644" w:author="Travis Moore" w:date="2025-06-23T01:44:00Z" w16du:dateUtc="2025-06-22T16:44:00Z">
            <w:rPr>
              <w:rFonts w:hint="eastAsia"/>
              <w:lang w:val="en-AU"/>
            </w:rPr>
          </w:rPrChange>
        </w:rPr>
        <w:t>分の</w:t>
      </w:r>
      <w:r w:rsidRPr="009E49F7">
        <w:rPr>
          <w:rFonts w:asciiTheme="minorEastAsia" w:hAnsiTheme="minorEastAsia"/>
          <w:lang w:val="en-AU"/>
          <w:rPrChange w:id="645" w:author="Travis Moore" w:date="2025-06-23T01:44:00Z" w16du:dateUtc="2025-06-22T16:44:00Z">
            <w:rPr>
              <w:lang w:val="en-AU"/>
            </w:rPr>
          </w:rPrChange>
        </w:rPr>
        <w:t>1</w:t>
      </w:r>
      <w:r w:rsidRPr="009E49F7">
        <w:rPr>
          <w:rFonts w:asciiTheme="minorEastAsia" w:hAnsiTheme="minorEastAsia" w:hint="eastAsia"/>
          <w:lang w:val="en-AU"/>
          <w:rPrChange w:id="646" w:author="Travis Moore" w:date="2025-06-23T01:44:00Z" w16du:dateUtc="2025-06-22T16:44:00Z">
            <w:rPr>
              <w:rFonts w:hint="eastAsia"/>
              <w:lang w:val="en-AU"/>
            </w:rPr>
          </w:rPrChange>
        </w:rPr>
        <w:t>を超える者が欠けたときは、遅滞なくこれを補充しなければならない。</w:t>
      </w:r>
    </w:p>
    <w:p w14:paraId="5DFC6A7F" w14:textId="77777777" w:rsidR="003A380E" w:rsidRPr="009E49F7" w:rsidRDefault="003A380E" w:rsidP="003A380E">
      <w:pPr>
        <w:rPr>
          <w:ins w:id="647" w:author="Travis Moore" w:date="2025-06-22T22:15:00Z" w16du:dateUtc="2025-06-22T13:15:00Z"/>
          <w:rFonts w:asciiTheme="minorEastAsia" w:hAnsiTheme="minorEastAsia"/>
          <w:lang w:val="en-AU"/>
          <w:rPrChange w:id="648" w:author="Travis Moore" w:date="2025-06-23T01:44:00Z" w16du:dateUtc="2025-06-22T16:44:00Z">
            <w:rPr>
              <w:ins w:id="649" w:author="Travis Moore" w:date="2025-06-22T22:15:00Z" w16du:dateUtc="2025-06-22T13:15:00Z"/>
              <w:lang w:val="en-AU"/>
            </w:rPr>
          </w:rPrChange>
        </w:rPr>
      </w:pPr>
      <w:ins w:id="650" w:author="Travis Moore" w:date="2025-06-22T22:15:00Z" w16du:dateUtc="2025-06-22T13:15:00Z">
        <w:r w:rsidRPr="009E49F7">
          <w:rPr>
            <w:rFonts w:asciiTheme="minorEastAsia" w:hAnsiTheme="minorEastAsia" w:hint="eastAsia"/>
            <w:lang w:val="en-AU"/>
            <w:rPrChange w:id="651" w:author="Travis Moore" w:date="2025-06-23T01:44:00Z" w16du:dateUtc="2025-06-22T16:44:00Z">
              <w:rPr>
                <w:rFonts w:hint="eastAsia"/>
                <w:lang w:val="en-AU"/>
              </w:rPr>
            </w:rPrChange>
          </w:rPr>
          <w:t>（解任）</w:t>
        </w:r>
      </w:ins>
    </w:p>
    <w:p w14:paraId="378E78E2" w14:textId="03C1ABF9" w:rsidR="003A380E" w:rsidRPr="009E49F7" w:rsidRDefault="003A380E" w:rsidP="003A380E">
      <w:pPr>
        <w:rPr>
          <w:ins w:id="652" w:author="Travis Moore" w:date="2025-06-22T22:15:00Z" w16du:dateUtc="2025-06-22T13:15:00Z"/>
          <w:rFonts w:asciiTheme="minorEastAsia" w:hAnsiTheme="minorEastAsia"/>
          <w:lang w:val="en-AU"/>
          <w:rPrChange w:id="653" w:author="Travis Moore" w:date="2025-06-23T01:44:00Z" w16du:dateUtc="2025-06-22T16:44:00Z">
            <w:rPr>
              <w:ins w:id="654" w:author="Travis Moore" w:date="2025-06-22T22:15:00Z" w16du:dateUtc="2025-06-22T13:15:00Z"/>
              <w:lang w:val="en-AU"/>
            </w:rPr>
          </w:rPrChange>
        </w:rPr>
      </w:pPr>
      <w:ins w:id="655" w:author="Travis Moore" w:date="2025-06-22T22:15:00Z" w16du:dateUtc="2025-06-22T13:15:00Z">
        <w:r w:rsidRPr="009E49F7">
          <w:rPr>
            <w:rFonts w:asciiTheme="minorEastAsia" w:hAnsiTheme="minorEastAsia" w:hint="eastAsia"/>
            <w:lang w:val="en-AU"/>
            <w:rPrChange w:id="656" w:author="Travis Moore" w:date="2025-06-23T01:44:00Z" w16du:dateUtc="2025-06-22T16:44:00Z">
              <w:rPr>
                <w:rFonts w:hint="eastAsia"/>
                <w:lang w:val="en-AU"/>
              </w:rPr>
            </w:rPrChange>
          </w:rPr>
          <w:t>第</w:t>
        </w:r>
        <w:r w:rsidRPr="009E49F7">
          <w:rPr>
            <w:rFonts w:asciiTheme="minorEastAsia" w:hAnsiTheme="minorEastAsia"/>
            <w:lang w:val="en-AU"/>
            <w:rPrChange w:id="657" w:author="Travis Moore" w:date="2025-06-23T01:44:00Z" w16du:dateUtc="2025-06-22T16:44:00Z">
              <w:rPr>
                <w:lang w:val="en-AU"/>
              </w:rPr>
            </w:rPrChange>
          </w:rPr>
          <w:t>17</w:t>
        </w:r>
        <w:r w:rsidRPr="009E49F7">
          <w:rPr>
            <w:rFonts w:asciiTheme="minorEastAsia" w:hAnsiTheme="minorEastAsia" w:hint="eastAsia"/>
            <w:lang w:val="en-AU"/>
            <w:rPrChange w:id="658" w:author="Travis Moore" w:date="2025-06-23T01:44:00Z" w16du:dateUtc="2025-06-22T16:44:00Z">
              <w:rPr>
                <w:rFonts w:hint="eastAsia"/>
                <w:lang w:val="en-AU"/>
              </w:rPr>
            </w:rPrChange>
          </w:rPr>
          <w:t>条　役員が次の各号の一に該当するに至ったときは、総会の議決により、これを解任することができる。この場合、その役員に対し、議決する前に弁明の機会を与えなければならない。</w:t>
        </w:r>
      </w:ins>
    </w:p>
    <w:p w14:paraId="63549BEF" w14:textId="77777777" w:rsidR="003A380E" w:rsidRPr="00F9232B" w:rsidRDefault="003A380E" w:rsidP="00F9232B">
      <w:pPr>
        <w:pStyle w:val="ListParagraph"/>
        <w:numPr>
          <w:ilvl w:val="0"/>
          <w:numId w:val="80"/>
        </w:numPr>
        <w:rPr>
          <w:ins w:id="659" w:author="Travis Moore" w:date="2025-06-22T22:16:00Z" w16du:dateUtc="2025-06-22T13:16:00Z"/>
          <w:rFonts w:asciiTheme="minorEastAsia" w:hAnsiTheme="minorEastAsia"/>
          <w:lang w:val="en-AU"/>
          <w:rPrChange w:id="660" w:author="Travis Moore" w:date="2025-07-02T15:37:00Z" w16du:dateUtc="2025-07-02T06:37:00Z">
            <w:rPr>
              <w:ins w:id="661" w:author="Travis Moore" w:date="2025-06-22T22:16:00Z" w16du:dateUtc="2025-06-22T13:16:00Z"/>
              <w:lang w:val="en-AU"/>
            </w:rPr>
          </w:rPrChange>
        </w:rPr>
        <w:pPrChange w:id="662" w:author="Travis Moore" w:date="2025-07-02T15:37:00Z" w16du:dateUtc="2025-07-02T06:37:00Z">
          <w:pPr>
            <w:pStyle w:val="ListParagraph"/>
            <w:numPr>
              <w:numId w:val="30"/>
            </w:numPr>
            <w:ind w:hanging="360"/>
          </w:pPr>
        </w:pPrChange>
      </w:pPr>
      <w:ins w:id="663" w:author="Travis Moore" w:date="2025-06-22T22:15:00Z" w16du:dateUtc="2025-06-22T13:15:00Z">
        <w:r w:rsidRPr="00F9232B">
          <w:rPr>
            <w:rFonts w:asciiTheme="minorEastAsia" w:hAnsiTheme="minorEastAsia" w:hint="eastAsia"/>
            <w:lang w:val="en-AU"/>
            <w:rPrChange w:id="664" w:author="Travis Moore" w:date="2025-07-02T15:37:00Z" w16du:dateUtc="2025-07-02T06:37:00Z">
              <w:rPr>
                <w:rFonts w:hint="eastAsia"/>
                <w:lang w:val="en-AU"/>
              </w:rPr>
            </w:rPrChange>
          </w:rPr>
          <w:t>職務の遂行に堪えない状況にあると認められるとき。</w:t>
        </w:r>
      </w:ins>
    </w:p>
    <w:p w14:paraId="3A9A30F9" w14:textId="46A18036" w:rsidR="00412140" w:rsidRPr="00F9232B" w:rsidRDefault="00412140" w:rsidP="00F9232B">
      <w:pPr>
        <w:pStyle w:val="ListParagraph"/>
        <w:numPr>
          <w:ilvl w:val="0"/>
          <w:numId w:val="80"/>
        </w:numPr>
        <w:rPr>
          <w:ins w:id="665" w:author="Travis Moore" w:date="2025-06-22T22:16:00Z" w16du:dateUtc="2025-06-22T13:16:00Z"/>
          <w:rFonts w:asciiTheme="minorEastAsia" w:hAnsiTheme="minorEastAsia"/>
          <w:lang w:val="en-AU"/>
          <w:rPrChange w:id="666" w:author="Travis Moore" w:date="2025-07-02T15:37:00Z" w16du:dateUtc="2025-07-02T06:37:00Z">
            <w:rPr>
              <w:ins w:id="667" w:author="Travis Moore" w:date="2025-06-22T22:16:00Z" w16du:dateUtc="2025-06-22T13:16:00Z"/>
              <w:lang w:val="en-AU"/>
            </w:rPr>
          </w:rPrChange>
        </w:rPr>
        <w:pPrChange w:id="668" w:author="Travis Moore" w:date="2025-07-02T15:37:00Z" w16du:dateUtc="2025-07-02T06:37:00Z">
          <w:pPr>
            <w:pStyle w:val="ListParagraph"/>
            <w:numPr>
              <w:numId w:val="30"/>
            </w:numPr>
            <w:ind w:hanging="360"/>
          </w:pPr>
        </w:pPrChange>
      </w:pPr>
      <w:ins w:id="669" w:author="Travis Moore" w:date="2025-06-22T22:16:00Z" w16du:dateUtc="2025-06-22T13:16:00Z">
        <w:r w:rsidRPr="00F9232B">
          <w:rPr>
            <w:rFonts w:asciiTheme="minorEastAsia" w:hAnsiTheme="minorEastAsia" w:hint="eastAsia"/>
            <w:lang w:val="en-AU"/>
            <w:rPrChange w:id="670" w:author="Travis Moore" w:date="2025-07-02T15:37:00Z" w16du:dateUtc="2025-07-02T06:37:00Z">
              <w:rPr>
                <w:rFonts w:hint="eastAsia"/>
                <w:lang w:val="en-AU"/>
              </w:rPr>
            </w:rPrChange>
          </w:rPr>
          <w:t>職務上の義務違反その他役員としてふさわしくない行為があったとき。</w:t>
        </w:r>
      </w:ins>
    </w:p>
    <w:p w14:paraId="4178F97C" w14:textId="03BB54BE" w:rsidR="00DD5957" w:rsidRPr="009E49F7" w:rsidDel="00F9232B" w:rsidRDefault="00412140" w:rsidP="00412140">
      <w:pPr>
        <w:rPr>
          <w:del w:id="671" w:author="Travis Moore" w:date="2025-07-02T15:37:00Z" w16du:dateUtc="2025-07-02T06:37:00Z"/>
          <w:rFonts w:asciiTheme="minorEastAsia" w:hAnsiTheme="minorEastAsia"/>
          <w:lang w:val="en-AU"/>
          <w:rPrChange w:id="672" w:author="Travis Moore" w:date="2025-06-23T01:44:00Z" w16du:dateUtc="2025-06-22T16:44:00Z">
            <w:rPr>
              <w:del w:id="673" w:author="Travis Moore" w:date="2025-07-02T15:37:00Z" w16du:dateUtc="2025-07-02T06:37:00Z"/>
              <w:lang w:val="en-AU"/>
            </w:rPr>
          </w:rPrChange>
        </w:rPr>
      </w:pPr>
      <w:ins w:id="674" w:author="Travis Moore" w:date="2025-06-22T22:17:00Z" w16du:dateUtc="2025-06-22T13:17:00Z">
        <w:r w:rsidRPr="009E49F7">
          <w:rPr>
            <w:rFonts w:asciiTheme="minorEastAsia" w:hAnsiTheme="minorEastAsia" w:hint="eastAsia"/>
            <w:lang w:val="en-AU"/>
            <w:rPrChange w:id="675" w:author="Travis Moore" w:date="2025-06-23T01:44:00Z" w16du:dateUtc="2025-06-22T16:44:00Z">
              <w:rPr>
                <w:rFonts w:hint="eastAsia"/>
                <w:lang w:val="en-AU"/>
              </w:rPr>
            </w:rPrChange>
          </w:rPr>
          <w:t>（報酬等）</w:t>
        </w:r>
      </w:ins>
      <w:del w:id="676" w:author="Travis Moore" w:date="2025-06-22T22:16:00Z" w16du:dateUtc="2025-06-22T13:16:00Z">
        <w:r w:rsidR="00DD5957" w:rsidRPr="009E49F7" w:rsidDel="00412140">
          <w:rPr>
            <w:rFonts w:asciiTheme="minorEastAsia" w:hAnsiTheme="minorEastAsia"/>
            <w:lang w:val="en-AU"/>
            <w:rPrChange w:id="677" w:author="Travis Moore" w:date="2025-06-23T01:44:00Z" w16du:dateUtc="2025-06-22T16:44:00Z">
              <w:rPr>
                <w:lang w:val="en-AU"/>
              </w:rPr>
            </w:rPrChange>
          </w:rPr>
          <w:br/>
        </w:r>
      </w:del>
      <w:r w:rsidR="00DD5957" w:rsidRPr="009E49F7">
        <w:rPr>
          <w:rFonts w:asciiTheme="minorEastAsia" w:hAnsiTheme="minorEastAsia"/>
          <w:lang w:val="en-AU"/>
          <w:rPrChange w:id="678" w:author="Travis Moore" w:date="2025-06-23T01:44:00Z" w16du:dateUtc="2025-06-22T16:44:00Z">
            <w:rPr>
              <w:lang w:val="en-AU"/>
            </w:rPr>
          </w:rPrChange>
        </w:rPr>
        <w:br/>
      </w:r>
      <w:del w:id="679" w:author="Travis Moore" w:date="2025-06-23T00:50:00Z" w16du:dateUtc="2025-06-22T15:50:00Z">
        <w:r w:rsidR="00DD5957" w:rsidRPr="009E49F7" w:rsidDel="00E0155E">
          <w:rPr>
            <w:rFonts w:asciiTheme="minorEastAsia" w:hAnsiTheme="minorEastAsia"/>
            <w:lang w:val="en-AU"/>
            <w:rPrChange w:id="680" w:author="Travis Moore" w:date="2025-06-23T01:44:00Z" w16du:dateUtc="2025-06-22T16:44:00Z">
              <w:rPr>
                <w:lang w:val="en-AU"/>
              </w:rPr>
            </w:rPrChange>
          </w:rPr>
          <w:delText xml:space="preserve"> </w:delText>
        </w:r>
      </w:del>
      <w:r w:rsidR="00DD5957" w:rsidRPr="009E49F7">
        <w:rPr>
          <w:rFonts w:asciiTheme="minorEastAsia" w:hAnsiTheme="minorEastAsia" w:hint="eastAsia"/>
          <w:lang w:val="en-AU"/>
          <w:rPrChange w:id="681" w:author="Travis Moore" w:date="2025-06-23T01:44:00Z" w16du:dateUtc="2025-06-22T16:44:00Z">
            <w:rPr>
              <w:rFonts w:hint="eastAsia"/>
              <w:lang w:val="en-AU"/>
            </w:rPr>
          </w:rPrChange>
        </w:rPr>
        <w:t>第</w:t>
      </w:r>
      <w:r w:rsidR="00DD5957" w:rsidRPr="009E49F7">
        <w:rPr>
          <w:rFonts w:asciiTheme="minorEastAsia" w:hAnsiTheme="minorEastAsia"/>
          <w:lang w:val="en-AU"/>
          <w:rPrChange w:id="682" w:author="Travis Moore" w:date="2025-06-23T01:44:00Z" w16du:dateUtc="2025-06-22T16:44:00Z">
            <w:rPr>
              <w:lang w:val="en-AU"/>
            </w:rPr>
          </w:rPrChange>
        </w:rPr>
        <w:t>1</w:t>
      </w:r>
      <w:ins w:id="683" w:author="Travis Moore" w:date="2025-06-22T22:19:00Z" w16du:dateUtc="2025-06-22T13:19:00Z">
        <w:r w:rsidRPr="009E49F7">
          <w:rPr>
            <w:rFonts w:asciiTheme="minorEastAsia" w:hAnsiTheme="minorEastAsia"/>
            <w:lang w:val="en-AU"/>
            <w:rPrChange w:id="684" w:author="Travis Moore" w:date="2025-06-23T01:44:00Z" w16du:dateUtc="2025-06-22T16:44:00Z">
              <w:rPr>
                <w:lang w:val="en-AU"/>
              </w:rPr>
            </w:rPrChange>
          </w:rPr>
          <w:t>8</w:t>
        </w:r>
      </w:ins>
      <w:del w:id="685" w:author="Travis Moore" w:date="2025-06-22T22:19:00Z" w16du:dateUtc="2025-06-22T13:19:00Z">
        <w:r w:rsidR="00DD5957" w:rsidRPr="009E49F7" w:rsidDel="00412140">
          <w:rPr>
            <w:rFonts w:asciiTheme="minorEastAsia" w:hAnsiTheme="minorEastAsia"/>
            <w:lang w:val="en-AU"/>
            <w:rPrChange w:id="686" w:author="Travis Moore" w:date="2025-06-23T01:44:00Z" w16du:dateUtc="2025-06-22T16:44:00Z">
              <w:rPr>
                <w:lang w:val="en-AU"/>
              </w:rPr>
            </w:rPrChange>
          </w:rPr>
          <w:delText>7</w:delText>
        </w:r>
      </w:del>
      <w:r w:rsidR="00DD5957" w:rsidRPr="009E49F7">
        <w:rPr>
          <w:rFonts w:asciiTheme="minorEastAsia" w:hAnsiTheme="minorEastAsia" w:hint="eastAsia"/>
          <w:lang w:val="en-AU"/>
          <w:rPrChange w:id="687" w:author="Travis Moore" w:date="2025-06-23T01:44:00Z" w16du:dateUtc="2025-06-22T16:44:00Z">
            <w:rPr>
              <w:rFonts w:hint="eastAsia"/>
              <w:lang w:val="en-AU"/>
            </w:rPr>
          </w:rPrChange>
        </w:rPr>
        <w:t>条</w:t>
      </w:r>
      <w:del w:id="688" w:author="Travis Moore" w:date="2025-06-22T22:16:00Z" w16du:dateUtc="2025-06-22T13:16:00Z">
        <w:r w:rsidR="00DD5957" w:rsidRPr="009E49F7" w:rsidDel="00412140">
          <w:rPr>
            <w:rFonts w:asciiTheme="minorEastAsia" w:hAnsiTheme="minorEastAsia" w:hint="eastAsia"/>
            <w:lang w:val="en-AU"/>
            <w:rPrChange w:id="689" w:author="Travis Moore" w:date="2025-06-23T01:44:00Z" w16du:dateUtc="2025-06-22T16:44:00Z">
              <w:rPr>
                <w:rFonts w:hint="eastAsia"/>
                <w:lang w:val="en-AU"/>
              </w:rPr>
            </w:rPrChange>
          </w:rPr>
          <w:delText>（役員の報酬等）</w:delText>
        </w:r>
      </w:del>
      <w:ins w:id="690" w:author="Travis Moore" w:date="2025-07-02T15:37:00Z" w16du:dateUtc="2025-07-02T06:37:00Z">
        <w:r w:rsidR="00F9232B">
          <w:rPr>
            <w:rFonts w:asciiTheme="minorEastAsia" w:hAnsiTheme="minorEastAsia" w:hint="eastAsia"/>
            <w:lang w:val="en-AU"/>
          </w:rPr>
          <w:t xml:space="preserve">　</w:t>
        </w:r>
      </w:ins>
    </w:p>
    <w:p w14:paraId="5907E1A3" w14:textId="77777777" w:rsidR="00DD5957" w:rsidRPr="009E49F7" w:rsidRDefault="00DD5957" w:rsidP="00F9232B">
      <w:pPr>
        <w:rPr>
          <w:rFonts w:asciiTheme="minorEastAsia" w:hAnsiTheme="minorEastAsia"/>
          <w:lang w:val="en-AU"/>
          <w:rPrChange w:id="691" w:author="Travis Moore" w:date="2025-06-23T01:44:00Z" w16du:dateUtc="2025-06-22T16:44:00Z">
            <w:rPr>
              <w:lang w:val="en-AU"/>
            </w:rPr>
          </w:rPrChange>
        </w:rPr>
        <w:pPrChange w:id="692" w:author="Travis Moore" w:date="2025-07-02T15:37:00Z" w16du:dateUtc="2025-07-02T06:37:00Z">
          <w:pPr>
            <w:numPr>
              <w:numId w:val="23"/>
            </w:numPr>
            <w:tabs>
              <w:tab w:val="num" w:pos="360"/>
            </w:tabs>
            <w:ind w:left="360" w:hanging="360"/>
          </w:pPr>
        </w:pPrChange>
      </w:pPr>
      <w:r w:rsidRPr="009E49F7">
        <w:rPr>
          <w:rFonts w:asciiTheme="minorEastAsia" w:hAnsiTheme="minorEastAsia" w:hint="eastAsia"/>
          <w:lang w:val="en-AU"/>
          <w:rPrChange w:id="693" w:author="Travis Moore" w:date="2025-06-23T01:44:00Z" w16du:dateUtc="2025-06-22T16:44:00Z">
            <w:rPr>
              <w:rFonts w:hint="eastAsia"/>
              <w:lang w:val="en-AU"/>
            </w:rPr>
          </w:rPrChange>
        </w:rPr>
        <w:t>役員は、その総数の</w:t>
      </w:r>
      <w:r w:rsidRPr="009E49F7">
        <w:rPr>
          <w:rFonts w:asciiTheme="minorEastAsia" w:hAnsiTheme="minorEastAsia"/>
          <w:lang w:val="en-AU"/>
          <w:rPrChange w:id="694" w:author="Travis Moore" w:date="2025-06-23T01:44:00Z" w16du:dateUtc="2025-06-22T16:44:00Z">
            <w:rPr>
              <w:lang w:val="en-AU"/>
            </w:rPr>
          </w:rPrChange>
        </w:rPr>
        <w:t>3</w:t>
      </w:r>
      <w:r w:rsidRPr="009E49F7">
        <w:rPr>
          <w:rFonts w:asciiTheme="minorEastAsia" w:hAnsiTheme="minorEastAsia" w:hint="eastAsia"/>
          <w:lang w:val="en-AU"/>
          <w:rPrChange w:id="695" w:author="Travis Moore" w:date="2025-06-23T01:44:00Z" w16du:dateUtc="2025-06-22T16:44:00Z">
            <w:rPr>
              <w:rFonts w:hint="eastAsia"/>
              <w:lang w:val="en-AU"/>
            </w:rPr>
          </w:rPrChange>
        </w:rPr>
        <w:t>分の</w:t>
      </w:r>
      <w:r w:rsidRPr="009E49F7">
        <w:rPr>
          <w:rFonts w:asciiTheme="minorEastAsia" w:hAnsiTheme="minorEastAsia"/>
          <w:lang w:val="en-AU"/>
          <w:rPrChange w:id="696" w:author="Travis Moore" w:date="2025-06-23T01:44:00Z" w16du:dateUtc="2025-06-22T16:44:00Z">
            <w:rPr>
              <w:lang w:val="en-AU"/>
            </w:rPr>
          </w:rPrChange>
        </w:rPr>
        <w:t>1</w:t>
      </w:r>
      <w:r w:rsidRPr="009E49F7">
        <w:rPr>
          <w:rFonts w:asciiTheme="minorEastAsia" w:hAnsiTheme="minorEastAsia" w:hint="eastAsia"/>
          <w:lang w:val="en-AU"/>
          <w:rPrChange w:id="697" w:author="Travis Moore" w:date="2025-06-23T01:44:00Z" w16du:dateUtc="2025-06-22T16:44:00Z">
            <w:rPr>
              <w:rFonts w:hint="eastAsia"/>
              <w:lang w:val="en-AU"/>
            </w:rPr>
          </w:rPrChange>
        </w:rPr>
        <w:t>以下の範囲内で報酬を受けることができる。</w:t>
      </w:r>
    </w:p>
    <w:p w14:paraId="1E681105" w14:textId="77777777" w:rsidR="00DD5957" w:rsidRPr="009E49F7" w:rsidRDefault="00DD5957" w:rsidP="00E31A1A">
      <w:pPr>
        <w:pStyle w:val="ListParagraph"/>
        <w:numPr>
          <w:ilvl w:val="0"/>
          <w:numId w:val="86"/>
        </w:numPr>
        <w:rPr>
          <w:rFonts w:asciiTheme="minorEastAsia" w:hAnsiTheme="minorEastAsia"/>
          <w:lang w:val="en-AU"/>
          <w:rPrChange w:id="698" w:author="Travis Moore" w:date="2025-06-23T01:44:00Z" w16du:dateUtc="2025-06-22T16:44:00Z">
            <w:rPr>
              <w:lang w:val="en-AU"/>
            </w:rPr>
          </w:rPrChange>
        </w:rPr>
        <w:pPrChange w:id="699" w:author="Travis Moore" w:date="2025-07-02T15:47:00Z" w16du:dateUtc="2025-07-02T06:47:00Z">
          <w:pPr>
            <w:numPr>
              <w:numId w:val="23"/>
            </w:numPr>
            <w:tabs>
              <w:tab w:val="num" w:pos="360"/>
            </w:tabs>
            <w:ind w:left="360" w:hanging="360"/>
          </w:pPr>
        </w:pPrChange>
      </w:pPr>
      <w:r w:rsidRPr="009E49F7">
        <w:rPr>
          <w:rFonts w:asciiTheme="minorEastAsia" w:hAnsiTheme="minorEastAsia" w:hint="eastAsia"/>
          <w:lang w:val="en-AU"/>
          <w:rPrChange w:id="700" w:author="Travis Moore" w:date="2025-06-23T01:44:00Z" w16du:dateUtc="2025-06-22T16:44:00Z">
            <w:rPr>
              <w:rFonts w:hint="eastAsia"/>
              <w:lang w:val="en-AU"/>
            </w:rPr>
          </w:rPrChange>
        </w:rPr>
        <w:t>役員には、その職務を執行するために要した費用を弁償することができる。</w:t>
      </w:r>
    </w:p>
    <w:p w14:paraId="68636AA6" w14:textId="5B1B7702" w:rsidR="00412140" w:rsidRPr="009E49F7" w:rsidRDefault="00DD5957" w:rsidP="00E31A1A">
      <w:pPr>
        <w:pStyle w:val="ListParagraph"/>
        <w:numPr>
          <w:ilvl w:val="0"/>
          <w:numId w:val="86"/>
        </w:numPr>
        <w:rPr>
          <w:rFonts w:asciiTheme="minorEastAsia" w:hAnsiTheme="minorEastAsia"/>
          <w:lang w:val="en-AU"/>
          <w:rPrChange w:id="701" w:author="Travis Moore" w:date="2025-06-23T01:44:00Z" w16du:dateUtc="2025-06-22T16:44:00Z">
            <w:rPr>
              <w:lang w:val="en-AU"/>
            </w:rPr>
          </w:rPrChange>
        </w:rPr>
        <w:pPrChange w:id="702" w:author="Travis Moore" w:date="2025-07-02T15:47:00Z" w16du:dateUtc="2025-07-02T06:47:00Z">
          <w:pPr>
            <w:numPr>
              <w:numId w:val="23"/>
            </w:numPr>
            <w:tabs>
              <w:tab w:val="num" w:pos="360"/>
            </w:tabs>
            <w:ind w:left="360" w:hanging="360"/>
          </w:pPr>
        </w:pPrChange>
      </w:pPr>
      <w:r w:rsidRPr="009E49F7">
        <w:rPr>
          <w:rFonts w:asciiTheme="minorEastAsia" w:hAnsiTheme="minorEastAsia" w:hint="eastAsia"/>
          <w:lang w:val="en-AU"/>
          <w:rPrChange w:id="703" w:author="Travis Moore" w:date="2025-06-23T01:44:00Z" w16du:dateUtc="2025-06-22T16:44:00Z">
            <w:rPr>
              <w:rFonts w:hint="eastAsia"/>
              <w:lang w:val="en-AU"/>
            </w:rPr>
          </w:rPrChange>
        </w:rPr>
        <w:t>前</w:t>
      </w:r>
      <w:r w:rsidRPr="009E49F7">
        <w:rPr>
          <w:rFonts w:asciiTheme="minorEastAsia" w:hAnsiTheme="minorEastAsia"/>
          <w:lang w:val="en-AU"/>
          <w:rPrChange w:id="704" w:author="Travis Moore" w:date="2025-06-23T01:44:00Z" w16du:dateUtc="2025-06-22T16:44:00Z">
            <w:rPr>
              <w:lang w:val="en-AU"/>
            </w:rPr>
          </w:rPrChange>
        </w:rPr>
        <w:t>2</w:t>
      </w:r>
      <w:r w:rsidRPr="009E49F7">
        <w:rPr>
          <w:rFonts w:asciiTheme="minorEastAsia" w:hAnsiTheme="minorEastAsia" w:hint="eastAsia"/>
          <w:lang w:val="en-AU"/>
          <w:rPrChange w:id="705" w:author="Travis Moore" w:date="2025-06-23T01:44:00Z" w16du:dateUtc="2025-06-22T16:44:00Z">
            <w:rPr>
              <w:rFonts w:hint="eastAsia"/>
              <w:lang w:val="en-AU"/>
            </w:rPr>
          </w:rPrChange>
        </w:rPr>
        <w:t>項に関し必要な事項は、総会の議決を経て、代表理事が別に定める。</w:t>
      </w:r>
    </w:p>
    <w:p w14:paraId="26842EBC" w14:textId="77777777" w:rsidR="00412140" w:rsidRPr="009E49F7" w:rsidRDefault="00412140" w:rsidP="00412140">
      <w:pPr>
        <w:rPr>
          <w:ins w:id="706" w:author="Travis Moore" w:date="2025-06-22T22:18:00Z" w16du:dateUtc="2025-06-22T13:18:00Z"/>
          <w:rFonts w:asciiTheme="minorEastAsia" w:hAnsiTheme="minorEastAsia"/>
          <w:lang w:val="en-AU"/>
          <w:rPrChange w:id="707" w:author="Travis Moore" w:date="2025-06-23T01:44:00Z" w16du:dateUtc="2025-06-22T16:44:00Z">
            <w:rPr>
              <w:ins w:id="708" w:author="Travis Moore" w:date="2025-06-22T22:18:00Z" w16du:dateUtc="2025-06-22T13:18:00Z"/>
              <w:lang w:val="en-AU"/>
            </w:rPr>
          </w:rPrChange>
        </w:rPr>
      </w:pPr>
      <w:ins w:id="709" w:author="Travis Moore" w:date="2025-06-22T22:18:00Z" w16du:dateUtc="2025-06-22T13:18:00Z">
        <w:r w:rsidRPr="009E49F7">
          <w:rPr>
            <w:rFonts w:asciiTheme="minorEastAsia" w:hAnsiTheme="minorEastAsia" w:hint="eastAsia"/>
            <w:lang w:val="en-AU"/>
            <w:rPrChange w:id="710" w:author="Travis Moore" w:date="2025-06-23T01:44:00Z" w16du:dateUtc="2025-06-22T16:44:00Z">
              <w:rPr>
                <w:rFonts w:hint="eastAsia"/>
                <w:lang w:val="en-AU"/>
              </w:rPr>
            </w:rPrChange>
          </w:rPr>
          <w:t>（職員）</w:t>
        </w:r>
      </w:ins>
    </w:p>
    <w:p w14:paraId="02106AF9" w14:textId="61752AB4" w:rsidR="00412140" w:rsidRPr="00F9232B" w:rsidRDefault="00412140" w:rsidP="00F9232B">
      <w:pPr>
        <w:rPr>
          <w:ins w:id="711" w:author="Travis Moore" w:date="2025-06-22T22:20:00Z" w16du:dateUtc="2025-06-22T13:20:00Z"/>
          <w:rFonts w:asciiTheme="minorEastAsia" w:hAnsiTheme="minorEastAsia"/>
          <w:lang w:val="en-AU"/>
          <w:rPrChange w:id="712" w:author="Travis Moore" w:date="2025-07-02T15:38:00Z" w16du:dateUtc="2025-07-02T06:38:00Z">
            <w:rPr>
              <w:ins w:id="713" w:author="Travis Moore" w:date="2025-06-22T22:20:00Z" w16du:dateUtc="2025-06-22T13:20:00Z"/>
              <w:lang w:val="en-AU"/>
            </w:rPr>
          </w:rPrChange>
        </w:rPr>
        <w:pPrChange w:id="714" w:author="Travis Moore" w:date="2025-07-02T15:38:00Z" w16du:dateUtc="2025-07-02T06:38:00Z">
          <w:pPr>
            <w:pStyle w:val="ListParagraph"/>
            <w:numPr>
              <w:numId w:val="31"/>
            </w:numPr>
            <w:ind w:hanging="360"/>
          </w:pPr>
        </w:pPrChange>
      </w:pPr>
      <w:ins w:id="715" w:author="Travis Moore" w:date="2025-06-22T22:18:00Z" w16du:dateUtc="2025-06-22T13:18:00Z">
        <w:r w:rsidRPr="009E49F7">
          <w:rPr>
            <w:rFonts w:asciiTheme="minorEastAsia" w:hAnsiTheme="minorEastAsia" w:hint="eastAsia"/>
            <w:lang w:val="en-AU"/>
            <w:rPrChange w:id="716" w:author="Travis Moore" w:date="2025-06-23T01:44:00Z" w16du:dateUtc="2025-06-22T16:44:00Z">
              <w:rPr>
                <w:rFonts w:hint="eastAsia"/>
                <w:lang w:val="en-AU"/>
              </w:rPr>
            </w:rPrChange>
          </w:rPr>
          <w:t>第</w:t>
        </w:r>
      </w:ins>
      <w:ins w:id="717" w:author="Travis Moore" w:date="2025-06-22T22:19:00Z" w16du:dateUtc="2025-06-22T13:19:00Z">
        <w:r w:rsidRPr="009E49F7">
          <w:rPr>
            <w:rFonts w:asciiTheme="minorEastAsia" w:hAnsiTheme="minorEastAsia"/>
            <w:lang w:val="en-AU"/>
            <w:rPrChange w:id="718" w:author="Travis Moore" w:date="2025-06-23T01:44:00Z" w16du:dateUtc="2025-06-22T16:44:00Z">
              <w:rPr>
                <w:lang w:val="en-AU"/>
              </w:rPr>
            </w:rPrChange>
          </w:rPr>
          <w:t>19</w:t>
        </w:r>
      </w:ins>
      <w:ins w:id="719" w:author="Travis Moore" w:date="2025-06-22T22:18:00Z" w16du:dateUtc="2025-06-22T13:18:00Z">
        <w:r w:rsidRPr="009E49F7">
          <w:rPr>
            <w:rFonts w:asciiTheme="minorEastAsia" w:hAnsiTheme="minorEastAsia" w:hint="eastAsia"/>
            <w:lang w:val="en-AU"/>
            <w:rPrChange w:id="720" w:author="Travis Moore" w:date="2025-06-23T01:44:00Z" w16du:dateUtc="2025-06-22T16:44:00Z">
              <w:rPr>
                <w:rFonts w:hint="eastAsia"/>
                <w:lang w:val="en-AU"/>
              </w:rPr>
            </w:rPrChange>
          </w:rPr>
          <w:t xml:space="preserve">条　</w:t>
        </w:r>
        <w:r w:rsidRPr="00F9232B">
          <w:rPr>
            <w:rFonts w:asciiTheme="minorEastAsia" w:hAnsiTheme="minorEastAsia" w:hint="eastAsia"/>
            <w:lang w:val="en-AU"/>
            <w:rPrChange w:id="721" w:author="Travis Moore" w:date="2025-07-02T15:38:00Z" w16du:dateUtc="2025-07-02T06:38:00Z">
              <w:rPr>
                <w:rFonts w:hint="eastAsia"/>
                <w:lang w:val="en-AU"/>
              </w:rPr>
            </w:rPrChange>
          </w:rPr>
          <w:t>この法人に、事務局長その他の職員を置くことができる。</w:t>
        </w:r>
      </w:ins>
    </w:p>
    <w:p w14:paraId="5285A0F3" w14:textId="6B9D0687" w:rsidR="00DD5957" w:rsidRPr="009E49F7" w:rsidRDefault="00412140" w:rsidP="00E31A1A">
      <w:pPr>
        <w:pStyle w:val="ListParagraph"/>
        <w:numPr>
          <w:ilvl w:val="0"/>
          <w:numId w:val="88"/>
        </w:numPr>
        <w:rPr>
          <w:rFonts w:asciiTheme="minorEastAsia" w:hAnsiTheme="minorEastAsia"/>
          <w:lang w:val="en-AU"/>
          <w:rPrChange w:id="722" w:author="Travis Moore" w:date="2025-06-23T01:44:00Z" w16du:dateUtc="2025-06-22T16:44:00Z">
            <w:rPr>
              <w:lang w:val="en-AU"/>
            </w:rPr>
          </w:rPrChange>
        </w:rPr>
        <w:pPrChange w:id="723" w:author="Travis Moore" w:date="2025-07-02T15:47:00Z" w16du:dateUtc="2025-07-02T06:47:00Z">
          <w:pPr/>
        </w:pPrChange>
      </w:pPr>
      <w:ins w:id="724" w:author="Travis Moore" w:date="2025-06-22T22:18:00Z" w16du:dateUtc="2025-06-22T13:18:00Z">
        <w:r w:rsidRPr="009E49F7">
          <w:rPr>
            <w:rFonts w:asciiTheme="minorEastAsia" w:hAnsiTheme="minorEastAsia" w:hint="eastAsia"/>
            <w:lang w:val="en-AU"/>
            <w:rPrChange w:id="725" w:author="Travis Moore" w:date="2025-06-23T01:44:00Z" w16du:dateUtc="2025-06-22T16:44:00Z">
              <w:rPr>
                <w:rFonts w:hint="eastAsia"/>
                <w:lang w:val="en-AU"/>
              </w:rPr>
            </w:rPrChange>
          </w:rPr>
          <w:t>職員は、代表理事が任免する。</w:t>
        </w:r>
      </w:ins>
    </w:p>
    <w:p w14:paraId="6B7C72F3" w14:textId="30BFD4DB" w:rsidR="00DD5957" w:rsidRPr="009E49F7" w:rsidRDefault="00DD5957" w:rsidP="00565405">
      <w:pPr>
        <w:jc w:val="center"/>
        <w:rPr>
          <w:rFonts w:asciiTheme="minorEastAsia" w:hAnsiTheme="minorEastAsia"/>
          <w:lang w:val="en-AU"/>
          <w:rPrChange w:id="726" w:author="Travis Moore" w:date="2025-06-23T01:44:00Z" w16du:dateUtc="2025-06-22T16:44:00Z">
            <w:rPr>
              <w:lang w:val="en-AU"/>
            </w:rPr>
          </w:rPrChange>
        </w:rPr>
      </w:pPr>
      <w:r w:rsidRPr="009E49F7">
        <w:rPr>
          <w:rFonts w:asciiTheme="minorEastAsia" w:hAnsiTheme="minorEastAsia" w:hint="eastAsia"/>
          <w:lang w:val="en-AU"/>
          <w:rPrChange w:id="727" w:author="Travis Moore" w:date="2025-06-23T01:44:00Z" w16du:dateUtc="2025-06-22T16:44:00Z">
            <w:rPr>
              <w:rFonts w:hint="eastAsia"/>
              <w:lang w:val="en-AU"/>
            </w:rPr>
          </w:rPrChange>
        </w:rPr>
        <w:t>第</w:t>
      </w:r>
      <w:del w:id="728" w:author="Travis Moore" w:date="2025-06-22T22:20:00Z" w16du:dateUtc="2025-06-22T13:20:00Z">
        <w:r w:rsidRPr="009E49F7" w:rsidDel="00412140">
          <w:rPr>
            <w:rFonts w:asciiTheme="minorEastAsia" w:hAnsiTheme="minorEastAsia"/>
            <w:lang w:val="en-AU"/>
            <w:rPrChange w:id="729" w:author="Travis Moore" w:date="2025-06-23T01:44:00Z" w16du:dateUtc="2025-06-22T16:44:00Z">
              <w:rPr>
                <w:lang w:val="en-AU"/>
              </w:rPr>
            </w:rPrChange>
          </w:rPr>
          <w:delText>4</w:delText>
        </w:r>
      </w:del>
      <w:ins w:id="730" w:author="Travis Moore" w:date="2025-06-23T01:23:00Z" w16du:dateUtc="2025-06-22T16:23:00Z">
        <w:r w:rsidR="00547386" w:rsidRPr="009E49F7">
          <w:rPr>
            <w:rFonts w:asciiTheme="minorEastAsia" w:hAnsiTheme="minorEastAsia" w:hint="eastAsia"/>
            <w:lang w:val="en-AU"/>
            <w:rPrChange w:id="731" w:author="Travis Moore" w:date="2025-06-23T01:44:00Z" w16du:dateUtc="2025-06-22T16:44:00Z">
              <w:rPr>
                <w:rFonts w:hint="eastAsia"/>
                <w:lang w:val="en-AU"/>
              </w:rPr>
            </w:rPrChange>
          </w:rPr>
          <w:t>５</w:t>
        </w:r>
      </w:ins>
      <w:r w:rsidRPr="009E49F7">
        <w:rPr>
          <w:rFonts w:asciiTheme="minorEastAsia" w:hAnsiTheme="minorEastAsia" w:hint="eastAsia"/>
          <w:lang w:val="en-AU"/>
          <w:rPrChange w:id="732" w:author="Travis Moore" w:date="2025-06-23T01:44:00Z" w16du:dateUtc="2025-06-22T16:44:00Z">
            <w:rPr>
              <w:rFonts w:hint="eastAsia"/>
              <w:lang w:val="en-AU"/>
            </w:rPr>
          </w:rPrChange>
        </w:rPr>
        <w:t>章　総会</w:t>
      </w:r>
    </w:p>
    <w:p w14:paraId="7971D2B2" w14:textId="77777777" w:rsidR="00412140" w:rsidRPr="009E49F7" w:rsidRDefault="00412140" w:rsidP="00412140">
      <w:pPr>
        <w:rPr>
          <w:ins w:id="733" w:author="Travis Moore" w:date="2025-06-22T22:21:00Z" w16du:dateUtc="2025-06-22T13:21:00Z"/>
          <w:rFonts w:asciiTheme="minorEastAsia" w:hAnsiTheme="minorEastAsia"/>
          <w:lang w:val="en-AU"/>
          <w:rPrChange w:id="734" w:author="Travis Moore" w:date="2025-06-23T01:44:00Z" w16du:dateUtc="2025-06-22T16:44:00Z">
            <w:rPr>
              <w:ins w:id="735" w:author="Travis Moore" w:date="2025-06-22T22:21:00Z" w16du:dateUtc="2025-06-22T13:21:00Z"/>
              <w:lang w:val="en-AU"/>
            </w:rPr>
          </w:rPrChange>
        </w:rPr>
      </w:pPr>
      <w:ins w:id="736" w:author="Travis Moore" w:date="2025-06-22T22:21:00Z" w16du:dateUtc="2025-06-22T13:21:00Z">
        <w:r w:rsidRPr="009E49F7">
          <w:rPr>
            <w:rFonts w:asciiTheme="minorEastAsia" w:hAnsiTheme="minorEastAsia" w:hint="eastAsia"/>
            <w:lang w:val="en-AU"/>
            <w:rPrChange w:id="737" w:author="Travis Moore" w:date="2025-06-23T01:44:00Z" w16du:dateUtc="2025-06-22T16:44:00Z">
              <w:rPr>
                <w:rFonts w:hint="eastAsia"/>
                <w:lang w:val="en-AU"/>
              </w:rPr>
            </w:rPrChange>
          </w:rPr>
          <w:t>（種別）</w:t>
        </w:r>
      </w:ins>
    </w:p>
    <w:p w14:paraId="32BE320A" w14:textId="48C0CBFF" w:rsidR="00412140" w:rsidRPr="009E49F7" w:rsidRDefault="00412140" w:rsidP="00412140">
      <w:pPr>
        <w:rPr>
          <w:ins w:id="738" w:author="Travis Moore" w:date="2025-06-22T22:21:00Z" w16du:dateUtc="2025-06-22T13:21:00Z"/>
          <w:rFonts w:asciiTheme="minorEastAsia" w:hAnsiTheme="minorEastAsia"/>
          <w:lang w:val="en-AU"/>
          <w:rPrChange w:id="739" w:author="Travis Moore" w:date="2025-06-23T01:44:00Z" w16du:dateUtc="2025-06-22T16:44:00Z">
            <w:rPr>
              <w:ins w:id="740" w:author="Travis Moore" w:date="2025-06-22T22:21:00Z" w16du:dateUtc="2025-06-22T13:21:00Z"/>
              <w:lang w:val="en-AU"/>
            </w:rPr>
          </w:rPrChange>
        </w:rPr>
      </w:pPr>
      <w:ins w:id="741" w:author="Travis Moore" w:date="2025-06-22T22:21:00Z" w16du:dateUtc="2025-06-22T13:21:00Z">
        <w:r w:rsidRPr="009E49F7">
          <w:rPr>
            <w:rFonts w:asciiTheme="minorEastAsia" w:hAnsiTheme="minorEastAsia" w:hint="eastAsia"/>
            <w:lang w:val="en-AU"/>
            <w:rPrChange w:id="742" w:author="Travis Moore" w:date="2025-06-23T01:44:00Z" w16du:dateUtc="2025-06-22T16:44:00Z">
              <w:rPr>
                <w:rFonts w:hint="eastAsia"/>
                <w:lang w:val="en-AU"/>
              </w:rPr>
            </w:rPrChange>
          </w:rPr>
          <w:t>第</w:t>
        </w:r>
        <w:r w:rsidRPr="009E49F7">
          <w:rPr>
            <w:rFonts w:asciiTheme="minorEastAsia" w:hAnsiTheme="minorEastAsia"/>
            <w:lang w:val="en-AU"/>
            <w:rPrChange w:id="743" w:author="Travis Moore" w:date="2025-06-23T01:44:00Z" w16du:dateUtc="2025-06-22T16:44:00Z">
              <w:rPr>
                <w:lang w:val="en-AU"/>
              </w:rPr>
            </w:rPrChange>
          </w:rPr>
          <w:t>20</w:t>
        </w:r>
        <w:r w:rsidRPr="009E49F7">
          <w:rPr>
            <w:rFonts w:asciiTheme="minorEastAsia" w:hAnsiTheme="minorEastAsia" w:hint="eastAsia"/>
            <w:lang w:val="en-AU"/>
            <w:rPrChange w:id="744" w:author="Travis Moore" w:date="2025-06-23T01:44:00Z" w16du:dateUtc="2025-06-22T16:44:00Z">
              <w:rPr>
                <w:rFonts w:hint="eastAsia"/>
                <w:lang w:val="en-AU"/>
              </w:rPr>
            </w:rPrChange>
          </w:rPr>
          <w:t>条　この法人の総会は、通常総会及び臨時総会の２種とする。</w:t>
        </w:r>
      </w:ins>
    </w:p>
    <w:p w14:paraId="2052CAF7" w14:textId="24EA2256" w:rsidR="00DD5957" w:rsidRPr="009E49F7" w:rsidRDefault="00DD5957" w:rsidP="00DD5957">
      <w:pPr>
        <w:rPr>
          <w:rFonts w:asciiTheme="minorEastAsia" w:hAnsiTheme="minorEastAsia"/>
          <w:lang w:val="en-AU"/>
          <w:rPrChange w:id="745" w:author="Travis Moore" w:date="2025-06-23T01:44:00Z" w16du:dateUtc="2025-06-22T16:44:00Z">
            <w:rPr>
              <w:lang w:val="en-AU"/>
            </w:rPr>
          </w:rPrChange>
        </w:rPr>
      </w:pPr>
      <w:r w:rsidRPr="009E49F7">
        <w:rPr>
          <w:rFonts w:asciiTheme="minorEastAsia" w:hAnsiTheme="minorEastAsia" w:hint="eastAsia"/>
          <w:lang w:val="en-AU"/>
          <w:rPrChange w:id="746" w:author="Travis Moore" w:date="2025-06-23T01:44:00Z" w16du:dateUtc="2025-06-22T16:44:00Z">
            <w:rPr>
              <w:rFonts w:hint="eastAsia"/>
              <w:lang w:val="en-AU"/>
            </w:rPr>
          </w:rPrChange>
        </w:rPr>
        <w:t>（構成）</w:t>
      </w:r>
      <w:r w:rsidRPr="009E49F7">
        <w:rPr>
          <w:rFonts w:asciiTheme="minorEastAsia" w:hAnsiTheme="minorEastAsia"/>
          <w:lang w:val="en-AU"/>
          <w:rPrChange w:id="747" w:author="Travis Moore" w:date="2025-06-23T01:44:00Z" w16du:dateUtc="2025-06-22T16:44:00Z">
            <w:rPr>
              <w:lang w:val="en-AU"/>
            </w:rPr>
          </w:rPrChange>
        </w:rPr>
        <w:br/>
      </w:r>
      <w:del w:id="748" w:author="Travis Moore" w:date="2025-06-23T00:50:00Z" w16du:dateUtc="2025-06-22T15:50:00Z">
        <w:r w:rsidRPr="009E49F7" w:rsidDel="00E0155E">
          <w:rPr>
            <w:rFonts w:asciiTheme="minorEastAsia" w:hAnsiTheme="minorEastAsia"/>
            <w:lang w:val="en-AU"/>
            <w:rPrChange w:id="749" w:author="Travis Moore" w:date="2025-06-23T01:44:00Z" w16du:dateUtc="2025-06-22T16:44:00Z">
              <w:rPr>
                <w:lang w:val="en-AU"/>
              </w:rPr>
            </w:rPrChange>
          </w:rPr>
          <w:delText xml:space="preserve"> </w:delText>
        </w:r>
      </w:del>
      <w:r w:rsidRPr="009E49F7">
        <w:rPr>
          <w:rFonts w:asciiTheme="minorEastAsia" w:hAnsiTheme="minorEastAsia" w:hint="eastAsia"/>
          <w:lang w:val="en-AU"/>
          <w:rPrChange w:id="750" w:author="Travis Moore" w:date="2025-06-23T01:44:00Z" w16du:dateUtc="2025-06-22T16:44:00Z">
            <w:rPr>
              <w:rFonts w:hint="eastAsia"/>
              <w:lang w:val="en-AU"/>
            </w:rPr>
          </w:rPrChange>
        </w:rPr>
        <w:t>第</w:t>
      </w:r>
      <w:del w:id="751" w:author="Travis Moore" w:date="2025-06-22T22:23:00Z" w16du:dateUtc="2025-06-22T13:23:00Z">
        <w:r w:rsidRPr="009E49F7" w:rsidDel="00412140">
          <w:rPr>
            <w:rFonts w:asciiTheme="minorEastAsia" w:hAnsiTheme="minorEastAsia"/>
            <w:lang w:val="en-AU"/>
            <w:rPrChange w:id="752" w:author="Travis Moore" w:date="2025-06-23T01:44:00Z" w16du:dateUtc="2025-06-22T16:44:00Z">
              <w:rPr>
                <w:lang w:val="en-AU"/>
              </w:rPr>
            </w:rPrChange>
          </w:rPr>
          <w:delText>18</w:delText>
        </w:r>
      </w:del>
      <w:ins w:id="753" w:author="Travis Moore" w:date="2025-06-22T22:23:00Z" w16du:dateUtc="2025-06-22T13:23:00Z">
        <w:r w:rsidR="00412140" w:rsidRPr="009E49F7">
          <w:rPr>
            <w:rFonts w:asciiTheme="minorEastAsia" w:hAnsiTheme="minorEastAsia"/>
            <w:lang w:val="en-AU"/>
            <w:rPrChange w:id="754" w:author="Travis Moore" w:date="2025-06-23T01:44:00Z" w16du:dateUtc="2025-06-22T16:44:00Z">
              <w:rPr>
                <w:lang w:val="en-AU"/>
              </w:rPr>
            </w:rPrChange>
          </w:rPr>
          <w:t>21</w:t>
        </w:r>
      </w:ins>
      <w:r w:rsidRPr="009E49F7">
        <w:rPr>
          <w:rFonts w:asciiTheme="minorEastAsia" w:hAnsiTheme="minorEastAsia" w:hint="eastAsia"/>
          <w:lang w:val="en-AU"/>
          <w:rPrChange w:id="755" w:author="Travis Moore" w:date="2025-06-23T01:44:00Z" w16du:dateUtc="2025-06-22T16:44:00Z">
            <w:rPr>
              <w:rFonts w:hint="eastAsia"/>
              <w:lang w:val="en-AU"/>
            </w:rPr>
          </w:rPrChange>
        </w:rPr>
        <w:t>条　総会は</w:t>
      </w:r>
      <w:ins w:id="756" w:author="Travis Moore" w:date="2025-06-22T22:22:00Z" w16du:dateUtc="2025-06-22T13:22:00Z">
        <w:r w:rsidR="00412140" w:rsidRPr="009E49F7">
          <w:rPr>
            <w:rFonts w:asciiTheme="minorEastAsia" w:hAnsiTheme="minorEastAsia" w:hint="eastAsia"/>
            <w:lang w:val="en-AU"/>
            <w:rPrChange w:id="757" w:author="Travis Moore" w:date="2025-06-23T01:44:00Z" w16du:dateUtc="2025-06-22T16:44:00Z">
              <w:rPr>
                <w:rFonts w:hint="eastAsia"/>
                <w:lang w:val="en-AU"/>
              </w:rPr>
            </w:rPrChange>
          </w:rPr>
          <w:t>正会員</w:t>
        </w:r>
      </w:ins>
      <w:del w:id="758" w:author="Travis Moore" w:date="2025-06-22T22:22:00Z" w16du:dateUtc="2025-06-22T13:22:00Z">
        <w:r w:rsidRPr="009E49F7" w:rsidDel="00412140">
          <w:rPr>
            <w:rFonts w:asciiTheme="minorEastAsia" w:hAnsiTheme="minorEastAsia" w:hint="eastAsia"/>
            <w:lang w:val="en-AU"/>
            <w:rPrChange w:id="759" w:author="Travis Moore" w:date="2025-06-23T01:44:00Z" w16du:dateUtc="2025-06-22T16:44:00Z">
              <w:rPr>
                <w:rFonts w:hint="eastAsia"/>
                <w:lang w:val="en-AU"/>
              </w:rPr>
            </w:rPrChange>
          </w:rPr>
          <w:delText>創立会員および活動会員</w:delText>
        </w:r>
      </w:del>
      <w:r w:rsidRPr="009E49F7">
        <w:rPr>
          <w:rFonts w:asciiTheme="minorEastAsia" w:hAnsiTheme="minorEastAsia" w:hint="eastAsia"/>
          <w:lang w:val="en-AU"/>
          <w:rPrChange w:id="760" w:author="Travis Moore" w:date="2025-06-23T01:44:00Z" w16du:dateUtc="2025-06-22T16:44:00Z">
            <w:rPr>
              <w:rFonts w:hint="eastAsia"/>
              <w:lang w:val="en-AU"/>
            </w:rPr>
          </w:rPrChange>
        </w:rPr>
        <w:t>をもって構成する。</w:t>
      </w:r>
    </w:p>
    <w:p w14:paraId="4BE23EA8" w14:textId="77777777" w:rsidR="00022447" w:rsidRPr="009E49F7" w:rsidRDefault="00DD5957" w:rsidP="00022447">
      <w:pPr>
        <w:rPr>
          <w:ins w:id="761" w:author="Travis Moore" w:date="2025-06-22T22:28:00Z" w16du:dateUtc="2025-06-22T13:28:00Z"/>
          <w:rFonts w:asciiTheme="minorEastAsia" w:hAnsiTheme="minorEastAsia"/>
          <w:lang w:val="en-AU"/>
          <w:rPrChange w:id="762" w:author="Travis Moore" w:date="2025-06-23T01:44:00Z" w16du:dateUtc="2025-06-22T16:44:00Z">
            <w:rPr>
              <w:ins w:id="763" w:author="Travis Moore" w:date="2025-06-22T22:28:00Z" w16du:dateUtc="2025-06-22T13:28:00Z"/>
              <w:lang w:val="en-AU"/>
            </w:rPr>
          </w:rPrChange>
        </w:rPr>
      </w:pPr>
      <w:r w:rsidRPr="009E49F7">
        <w:rPr>
          <w:rFonts w:asciiTheme="minorEastAsia" w:hAnsiTheme="minorEastAsia" w:hint="eastAsia"/>
          <w:lang w:val="en-AU"/>
          <w:rPrChange w:id="764" w:author="Travis Moore" w:date="2025-06-23T01:44:00Z" w16du:dateUtc="2025-06-22T16:44:00Z">
            <w:rPr>
              <w:rFonts w:hint="eastAsia"/>
              <w:lang w:val="en-AU"/>
            </w:rPr>
          </w:rPrChange>
        </w:rPr>
        <w:t>（</w:t>
      </w:r>
      <w:ins w:id="765" w:author="Travis Moore" w:date="2025-06-22T22:23:00Z" w16du:dateUtc="2025-06-22T13:23:00Z">
        <w:r w:rsidR="00412140" w:rsidRPr="009E49F7">
          <w:rPr>
            <w:rFonts w:asciiTheme="minorEastAsia" w:hAnsiTheme="minorEastAsia" w:hint="eastAsia"/>
            <w:lang w:val="en-AU"/>
            <w:rPrChange w:id="766" w:author="Travis Moore" w:date="2025-06-23T01:44:00Z" w16du:dateUtc="2025-06-22T16:44:00Z">
              <w:rPr>
                <w:rFonts w:hint="eastAsia"/>
                <w:lang w:val="en-AU"/>
              </w:rPr>
            </w:rPrChange>
          </w:rPr>
          <w:t>権能</w:t>
        </w:r>
      </w:ins>
      <w:del w:id="767" w:author="Travis Moore" w:date="2025-06-22T22:23:00Z" w16du:dateUtc="2025-06-22T13:23:00Z">
        <w:r w:rsidRPr="009E49F7" w:rsidDel="00412140">
          <w:rPr>
            <w:rFonts w:asciiTheme="minorEastAsia" w:hAnsiTheme="minorEastAsia" w:hint="eastAsia"/>
            <w:lang w:val="en-AU"/>
            <w:rPrChange w:id="768" w:author="Travis Moore" w:date="2025-06-23T01:44:00Z" w16du:dateUtc="2025-06-22T16:44:00Z">
              <w:rPr>
                <w:rFonts w:hint="eastAsia"/>
                <w:lang w:val="en-AU"/>
              </w:rPr>
            </w:rPrChange>
          </w:rPr>
          <w:delText>権限</w:delText>
        </w:r>
      </w:del>
      <w:r w:rsidRPr="009E49F7">
        <w:rPr>
          <w:rFonts w:asciiTheme="minorEastAsia" w:hAnsiTheme="minorEastAsia" w:hint="eastAsia"/>
          <w:lang w:val="en-AU"/>
          <w:rPrChange w:id="769" w:author="Travis Moore" w:date="2025-06-23T01:44:00Z" w16du:dateUtc="2025-06-22T16:44:00Z">
            <w:rPr>
              <w:rFonts w:hint="eastAsia"/>
              <w:lang w:val="en-AU"/>
            </w:rPr>
          </w:rPrChange>
        </w:rPr>
        <w:t>）</w:t>
      </w:r>
      <w:r w:rsidRPr="009E49F7">
        <w:rPr>
          <w:rFonts w:asciiTheme="minorEastAsia" w:hAnsiTheme="minorEastAsia"/>
          <w:lang w:val="en-AU"/>
          <w:rPrChange w:id="770" w:author="Travis Moore" w:date="2025-06-23T01:44:00Z" w16du:dateUtc="2025-06-22T16:44:00Z">
            <w:rPr>
              <w:lang w:val="en-AU"/>
            </w:rPr>
          </w:rPrChange>
        </w:rPr>
        <w:br/>
      </w:r>
      <w:del w:id="771" w:author="Travis Moore" w:date="2025-06-23T00:50:00Z" w16du:dateUtc="2025-06-22T15:50:00Z">
        <w:r w:rsidRPr="009E49F7" w:rsidDel="00E0155E">
          <w:rPr>
            <w:rFonts w:asciiTheme="minorEastAsia" w:hAnsiTheme="minorEastAsia"/>
            <w:lang w:val="en-AU"/>
            <w:rPrChange w:id="772" w:author="Travis Moore" w:date="2025-06-23T01:44:00Z" w16du:dateUtc="2025-06-22T16:44:00Z">
              <w:rPr>
                <w:lang w:val="en-AU"/>
              </w:rPr>
            </w:rPrChange>
          </w:rPr>
          <w:delText xml:space="preserve"> </w:delText>
        </w:r>
      </w:del>
      <w:r w:rsidRPr="009E49F7">
        <w:rPr>
          <w:rFonts w:asciiTheme="minorEastAsia" w:hAnsiTheme="minorEastAsia" w:hint="eastAsia"/>
          <w:lang w:val="en-AU"/>
          <w:rPrChange w:id="773" w:author="Travis Moore" w:date="2025-06-23T01:44:00Z" w16du:dateUtc="2025-06-22T16:44:00Z">
            <w:rPr>
              <w:rFonts w:hint="eastAsia"/>
              <w:lang w:val="en-AU"/>
            </w:rPr>
          </w:rPrChange>
        </w:rPr>
        <w:t>第</w:t>
      </w:r>
      <w:del w:id="774" w:author="Travis Moore" w:date="2025-06-22T22:23:00Z" w16du:dateUtc="2025-06-22T13:23:00Z">
        <w:r w:rsidRPr="009E49F7" w:rsidDel="00412140">
          <w:rPr>
            <w:rFonts w:asciiTheme="minorEastAsia" w:hAnsiTheme="minorEastAsia"/>
            <w:lang w:val="en-AU"/>
            <w:rPrChange w:id="775" w:author="Travis Moore" w:date="2025-06-23T01:44:00Z" w16du:dateUtc="2025-06-22T16:44:00Z">
              <w:rPr>
                <w:lang w:val="en-AU"/>
              </w:rPr>
            </w:rPrChange>
          </w:rPr>
          <w:delText>19</w:delText>
        </w:r>
      </w:del>
      <w:ins w:id="776" w:author="Travis Moore" w:date="2025-06-22T22:23:00Z" w16du:dateUtc="2025-06-22T13:23:00Z">
        <w:r w:rsidR="00412140" w:rsidRPr="009E49F7">
          <w:rPr>
            <w:rFonts w:asciiTheme="minorEastAsia" w:hAnsiTheme="minorEastAsia"/>
            <w:lang w:val="en-AU"/>
            <w:rPrChange w:id="777" w:author="Travis Moore" w:date="2025-06-23T01:44:00Z" w16du:dateUtc="2025-06-22T16:44:00Z">
              <w:rPr>
                <w:lang w:val="en-AU"/>
              </w:rPr>
            </w:rPrChange>
          </w:rPr>
          <w:t>22</w:t>
        </w:r>
      </w:ins>
      <w:r w:rsidRPr="009E49F7">
        <w:rPr>
          <w:rFonts w:asciiTheme="minorEastAsia" w:hAnsiTheme="minorEastAsia" w:hint="eastAsia"/>
          <w:lang w:val="en-AU"/>
          <w:rPrChange w:id="778" w:author="Travis Moore" w:date="2025-06-23T01:44:00Z" w16du:dateUtc="2025-06-22T16:44:00Z">
            <w:rPr>
              <w:rFonts w:hint="eastAsia"/>
              <w:lang w:val="en-AU"/>
            </w:rPr>
          </w:rPrChange>
        </w:rPr>
        <w:t>条　総会は次の事項を議決する。</w:t>
      </w:r>
    </w:p>
    <w:p w14:paraId="013970A7" w14:textId="77777777" w:rsidR="00022447" w:rsidRPr="009E49F7" w:rsidRDefault="00DD5957" w:rsidP="00F9232B">
      <w:pPr>
        <w:pStyle w:val="ListParagraph"/>
        <w:numPr>
          <w:ilvl w:val="0"/>
          <w:numId w:val="82"/>
        </w:numPr>
        <w:rPr>
          <w:ins w:id="779" w:author="Travis Moore" w:date="2025-06-22T22:28:00Z" w16du:dateUtc="2025-06-22T13:28:00Z"/>
          <w:rFonts w:asciiTheme="minorEastAsia" w:hAnsiTheme="minorEastAsia"/>
          <w:lang w:val="en-AU"/>
          <w:rPrChange w:id="780" w:author="Travis Moore" w:date="2025-06-23T01:44:00Z" w16du:dateUtc="2025-06-22T16:44:00Z">
            <w:rPr>
              <w:ins w:id="781" w:author="Travis Moore" w:date="2025-06-22T22:28:00Z" w16du:dateUtc="2025-06-22T13:28:00Z"/>
              <w:lang w:val="en-AU"/>
            </w:rPr>
          </w:rPrChange>
        </w:rPr>
        <w:pPrChange w:id="782" w:author="Travis Moore" w:date="2025-07-02T15:40:00Z" w16du:dateUtc="2025-07-02T06:40:00Z">
          <w:pPr>
            <w:pStyle w:val="ListParagraph"/>
            <w:numPr>
              <w:numId w:val="33"/>
            </w:numPr>
            <w:ind w:hanging="360"/>
          </w:pPr>
        </w:pPrChange>
      </w:pPr>
      <w:del w:id="783" w:author="Travis Moore" w:date="2025-06-22T22:28:00Z" w16du:dateUtc="2025-06-22T13:28:00Z">
        <w:r w:rsidRPr="009E49F7" w:rsidDel="00022447">
          <w:rPr>
            <w:rFonts w:asciiTheme="minorEastAsia" w:hAnsiTheme="minorEastAsia"/>
            <w:lang w:val="en-AU"/>
            <w:rPrChange w:id="784" w:author="Travis Moore" w:date="2025-06-23T01:44:00Z" w16du:dateUtc="2025-06-22T16:44:00Z">
              <w:rPr>
                <w:lang w:val="en-AU"/>
              </w:rPr>
            </w:rPrChange>
          </w:rPr>
          <w:br/>
          <w:delText xml:space="preserve"> </w:delText>
        </w:r>
        <w:r w:rsidRPr="009E49F7" w:rsidDel="00022447">
          <w:rPr>
            <w:rFonts w:asciiTheme="minorEastAsia" w:hAnsiTheme="minorEastAsia" w:hint="eastAsia"/>
            <w:lang w:val="en-AU"/>
            <w:rPrChange w:id="785" w:author="Travis Moore" w:date="2025-06-23T01:44:00Z" w16du:dateUtc="2025-06-22T16:44:00Z">
              <w:rPr>
                <w:rFonts w:hint="eastAsia"/>
                <w:lang w:val="en-AU"/>
              </w:rPr>
            </w:rPrChange>
          </w:rPr>
          <w:delText>（</w:delText>
        </w:r>
        <w:r w:rsidRPr="009E49F7" w:rsidDel="00022447">
          <w:rPr>
            <w:rFonts w:asciiTheme="minorEastAsia" w:hAnsiTheme="minorEastAsia"/>
            <w:lang w:val="en-AU"/>
            <w:rPrChange w:id="786" w:author="Travis Moore" w:date="2025-06-23T01:44:00Z" w16du:dateUtc="2025-06-22T16:44:00Z">
              <w:rPr>
                <w:lang w:val="en-AU"/>
              </w:rPr>
            </w:rPrChange>
          </w:rPr>
          <w:delText>1</w:delText>
        </w:r>
        <w:r w:rsidRPr="009E49F7" w:rsidDel="00022447">
          <w:rPr>
            <w:rFonts w:asciiTheme="minorEastAsia" w:hAnsiTheme="minorEastAsia" w:hint="eastAsia"/>
            <w:lang w:val="en-AU"/>
            <w:rPrChange w:id="787" w:author="Travis Moore" w:date="2025-06-23T01:44:00Z" w16du:dateUtc="2025-06-22T16:44:00Z">
              <w:rPr>
                <w:rFonts w:hint="eastAsia"/>
                <w:lang w:val="en-AU"/>
              </w:rPr>
            </w:rPrChange>
          </w:rPr>
          <w:delText>）</w:delText>
        </w:r>
      </w:del>
      <w:r w:rsidRPr="009E49F7">
        <w:rPr>
          <w:rFonts w:asciiTheme="minorEastAsia" w:hAnsiTheme="minorEastAsia" w:hint="eastAsia"/>
          <w:lang w:val="en-AU"/>
          <w:rPrChange w:id="788" w:author="Travis Moore" w:date="2025-06-23T01:44:00Z" w16du:dateUtc="2025-06-22T16:44:00Z">
            <w:rPr>
              <w:rFonts w:hint="eastAsia"/>
              <w:lang w:val="en-AU"/>
            </w:rPr>
          </w:rPrChange>
        </w:rPr>
        <w:t>定款の変更</w:t>
      </w:r>
    </w:p>
    <w:p w14:paraId="06FEFDEE" w14:textId="77777777" w:rsidR="00022447" w:rsidRPr="009E49F7" w:rsidRDefault="00DD5957" w:rsidP="00F9232B">
      <w:pPr>
        <w:pStyle w:val="ListParagraph"/>
        <w:numPr>
          <w:ilvl w:val="0"/>
          <w:numId w:val="82"/>
        </w:numPr>
        <w:rPr>
          <w:ins w:id="789" w:author="Travis Moore" w:date="2025-06-22T22:28:00Z" w16du:dateUtc="2025-06-22T13:28:00Z"/>
          <w:rFonts w:asciiTheme="minorEastAsia" w:hAnsiTheme="minorEastAsia"/>
          <w:lang w:val="en-AU"/>
          <w:rPrChange w:id="790" w:author="Travis Moore" w:date="2025-06-23T01:44:00Z" w16du:dateUtc="2025-06-22T16:44:00Z">
            <w:rPr>
              <w:ins w:id="791" w:author="Travis Moore" w:date="2025-06-22T22:28:00Z" w16du:dateUtc="2025-06-22T13:28:00Z"/>
              <w:lang w:val="en-AU"/>
            </w:rPr>
          </w:rPrChange>
        </w:rPr>
        <w:pPrChange w:id="792" w:author="Travis Moore" w:date="2025-07-02T15:40:00Z" w16du:dateUtc="2025-07-02T06:40:00Z">
          <w:pPr>
            <w:pStyle w:val="ListParagraph"/>
            <w:numPr>
              <w:numId w:val="33"/>
            </w:numPr>
            <w:ind w:hanging="360"/>
          </w:pPr>
        </w:pPrChange>
      </w:pPr>
      <w:del w:id="793" w:author="Travis Moore" w:date="2025-06-22T22:28:00Z" w16du:dateUtc="2025-06-22T13:28:00Z">
        <w:r w:rsidRPr="009E49F7" w:rsidDel="00022447">
          <w:rPr>
            <w:rFonts w:asciiTheme="minorEastAsia" w:hAnsiTheme="minorEastAsia"/>
            <w:lang w:val="en-AU"/>
            <w:rPrChange w:id="794" w:author="Travis Moore" w:date="2025-06-23T01:44:00Z" w16du:dateUtc="2025-06-22T16:44:00Z">
              <w:rPr>
                <w:lang w:val="en-AU"/>
              </w:rPr>
            </w:rPrChange>
          </w:rPr>
          <w:lastRenderedPageBreak/>
          <w:br/>
          <w:delText xml:space="preserve"> </w:delText>
        </w:r>
        <w:r w:rsidRPr="009E49F7" w:rsidDel="00022447">
          <w:rPr>
            <w:rFonts w:asciiTheme="minorEastAsia" w:hAnsiTheme="minorEastAsia" w:hint="eastAsia"/>
            <w:lang w:val="en-AU"/>
            <w:rPrChange w:id="795" w:author="Travis Moore" w:date="2025-06-23T01:44:00Z" w16du:dateUtc="2025-06-22T16:44:00Z">
              <w:rPr>
                <w:rFonts w:hint="eastAsia"/>
                <w:lang w:val="en-AU"/>
              </w:rPr>
            </w:rPrChange>
          </w:rPr>
          <w:delText>（</w:delText>
        </w:r>
        <w:r w:rsidRPr="009E49F7" w:rsidDel="00022447">
          <w:rPr>
            <w:rFonts w:asciiTheme="minorEastAsia" w:hAnsiTheme="minorEastAsia"/>
            <w:lang w:val="en-AU"/>
            <w:rPrChange w:id="796" w:author="Travis Moore" w:date="2025-06-23T01:44:00Z" w16du:dateUtc="2025-06-22T16:44:00Z">
              <w:rPr>
                <w:lang w:val="en-AU"/>
              </w:rPr>
            </w:rPrChange>
          </w:rPr>
          <w:delText>2</w:delText>
        </w:r>
        <w:r w:rsidRPr="009E49F7" w:rsidDel="00022447">
          <w:rPr>
            <w:rFonts w:asciiTheme="minorEastAsia" w:hAnsiTheme="minorEastAsia" w:hint="eastAsia"/>
            <w:lang w:val="en-AU"/>
            <w:rPrChange w:id="797" w:author="Travis Moore" w:date="2025-06-23T01:44:00Z" w16du:dateUtc="2025-06-22T16:44:00Z">
              <w:rPr>
                <w:rFonts w:hint="eastAsia"/>
                <w:lang w:val="en-AU"/>
              </w:rPr>
            </w:rPrChange>
          </w:rPr>
          <w:delText>）</w:delText>
        </w:r>
      </w:del>
      <w:r w:rsidRPr="009E49F7">
        <w:rPr>
          <w:rFonts w:asciiTheme="minorEastAsia" w:hAnsiTheme="minorEastAsia" w:hint="eastAsia"/>
          <w:lang w:val="en-AU"/>
          <w:rPrChange w:id="798" w:author="Travis Moore" w:date="2025-06-23T01:44:00Z" w16du:dateUtc="2025-06-22T16:44:00Z">
            <w:rPr>
              <w:rFonts w:hint="eastAsia"/>
              <w:lang w:val="en-AU"/>
            </w:rPr>
          </w:rPrChange>
        </w:rPr>
        <w:t>事業計画および</w:t>
      </w:r>
      <w:ins w:id="799" w:author="Travis Moore" w:date="2025-06-22T22:26:00Z" w16du:dateUtc="2025-06-22T13:26:00Z">
        <w:r w:rsidR="00022447" w:rsidRPr="009E49F7">
          <w:rPr>
            <w:rFonts w:asciiTheme="minorEastAsia" w:hAnsiTheme="minorEastAsia" w:hint="eastAsia"/>
            <w:lang w:val="en-AU"/>
            <w:rPrChange w:id="800" w:author="Travis Moore" w:date="2025-06-23T01:44:00Z" w16du:dateUtc="2025-06-22T16:44:00Z">
              <w:rPr>
                <w:rFonts w:hint="eastAsia"/>
                <w:lang w:val="en-AU"/>
              </w:rPr>
            </w:rPrChange>
          </w:rPr>
          <w:t>活動</w:t>
        </w:r>
      </w:ins>
      <w:del w:id="801" w:author="Travis Moore" w:date="2025-06-22T22:26:00Z" w16du:dateUtc="2025-06-22T13:26:00Z">
        <w:r w:rsidRPr="009E49F7" w:rsidDel="00022447">
          <w:rPr>
            <w:rFonts w:asciiTheme="minorEastAsia" w:hAnsiTheme="minorEastAsia" w:hint="eastAsia"/>
            <w:lang w:val="en-AU"/>
            <w:rPrChange w:id="802" w:author="Travis Moore" w:date="2025-06-23T01:44:00Z" w16du:dateUtc="2025-06-22T16:44:00Z">
              <w:rPr>
                <w:rFonts w:hint="eastAsia"/>
                <w:lang w:val="en-AU"/>
              </w:rPr>
            </w:rPrChange>
          </w:rPr>
          <w:delText>収支</w:delText>
        </w:r>
      </w:del>
      <w:r w:rsidRPr="009E49F7">
        <w:rPr>
          <w:rFonts w:asciiTheme="minorEastAsia" w:hAnsiTheme="minorEastAsia" w:hint="eastAsia"/>
          <w:lang w:val="en-AU"/>
          <w:rPrChange w:id="803" w:author="Travis Moore" w:date="2025-06-23T01:44:00Z" w16du:dateUtc="2025-06-22T16:44:00Z">
            <w:rPr>
              <w:rFonts w:hint="eastAsia"/>
              <w:lang w:val="en-AU"/>
            </w:rPr>
          </w:rPrChange>
        </w:rPr>
        <w:t>予算</w:t>
      </w:r>
    </w:p>
    <w:p w14:paraId="5F6E3C15" w14:textId="77777777" w:rsidR="00022447" w:rsidRPr="009E49F7" w:rsidRDefault="00DD5957" w:rsidP="00F9232B">
      <w:pPr>
        <w:pStyle w:val="ListParagraph"/>
        <w:numPr>
          <w:ilvl w:val="0"/>
          <w:numId w:val="82"/>
        </w:numPr>
        <w:rPr>
          <w:ins w:id="804" w:author="Travis Moore" w:date="2025-06-22T22:28:00Z" w16du:dateUtc="2025-06-22T13:28:00Z"/>
          <w:rFonts w:asciiTheme="minorEastAsia" w:hAnsiTheme="minorEastAsia"/>
          <w:lang w:val="en-AU"/>
          <w:rPrChange w:id="805" w:author="Travis Moore" w:date="2025-06-23T01:44:00Z" w16du:dateUtc="2025-06-22T16:44:00Z">
            <w:rPr>
              <w:ins w:id="806" w:author="Travis Moore" w:date="2025-06-22T22:28:00Z" w16du:dateUtc="2025-06-22T13:28:00Z"/>
              <w:lang w:val="en-AU"/>
            </w:rPr>
          </w:rPrChange>
        </w:rPr>
        <w:pPrChange w:id="807" w:author="Travis Moore" w:date="2025-07-02T15:40:00Z" w16du:dateUtc="2025-07-02T06:40:00Z">
          <w:pPr>
            <w:pStyle w:val="ListParagraph"/>
            <w:numPr>
              <w:numId w:val="33"/>
            </w:numPr>
            <w:ind w:hanging="360"/>
          </w:pPr>
        </w:pPrChange>
      </w:pPr>
      <w:del w:id="808" w:author="Travis Moore" w:date="2025-06-22T22:26:00Z" w16du:dateUtc="2025-06-22T13:26:00Z">
        <w:r w:rsidRPr="009E49F7" w:rsidDel="00022447">
          <w:rPr>
            <w:rFonts w:asciiTheme="minorEastAsia" w:hAnsiTheme="minorEastAsia" w:hint="eastAsia"/>
            <w:lang w:val="en-AU"/>
            <w:rPrChange w:id="809" w:author="Travis Moore" w:date="2025-06-23T01:44:00Z" w16du:dateUtc="2025-06-22T16:44:00Z">
              <w:rPr>
                <w:rFonts w:hint="eastAsia"/>
                <w:lang w:val="en-AU"/>
              </w:rPr>
            </w:rPrChange>
          </w:rPr>
          <w:delText>ならびにその変更</w:delText>
        </w:r>
      </w:del>
      <w:del w:id="810" w:author="Travis Moore" w:date="2025-06-22T22:28:00Z" w16du:dateUtc="2025-06-22T13:28:00Z">
        <w:r w:rsidRPr="009E49F7" w:rsidDel="00022447">
          <w:rPr>
            <w:rFonts w:asciiTheme="minorEastAsia" w:hAnsiTheme="minorEastAsia"/>
            <w:lang w:val="en-AU"/>
            <w:rPrChange w:id="811" w:author="Travis Moore" w:date="2025-06-23T01:44:00Z" w16du:dateUtc="2025-06-22T16:44:00Z">
              <w:rPr>
                <w:lang w:val="en-AU"/>
              </w:rPr>
            </w:rPrChange>
          </w:rPr>
          <w:br/>
          <w:delText xml:space="preserve"> </w:delText>
        </w:r>
        <w:r w:rsidRPr="009E49F7" w:rsidDel="00022447">
          <w:rPr>
            <w:rFonts w:asciiTheme="minorEastAsia" w:hAnsiTheme="minorEastAsia" w:hint="eastAsia"/>
            <w:lang w:val="en-AU"/>
            <w:rPrChange w:id="812" w:author="Travis Moore" w:date="2025-06-23T01:44:00Z" w16du:dateUtc="2025-06-22T16:44:00Z">
              <w:rPr>
                <w:rFonts w:hint="eastAsia"/>
                <w:lang w:val="en-AU"/>
              </w:rPr>
            </w:rPrChange>
          </w:rPr>
          <w:delText>（</w:delText>
        </w:r>
        <w:r w:rsidRPr="009E49F7" w:rsidDel="00022447">
          <w:rPr>
            <w:rFonts w:asciiTheme="minorEastAsia" w:hAnsiTheme="minorEastAsia"/>
            <w:lang w:val="en-AU"/>
            <w:rPrChange w:id="813" w:author="Travis Moore" w:date="2025-06-23T01:44:00Z" w16du:dateUtc="2025-06-22T16:44:00Z">
              <w:rPr>
                <w:lang w:val="en-AU"/>
              </w:rPr>
            </w:rPrChange>
          </w:rPr>
          <w:delText>3</w:delText>
        </w:r>
        <w:r w:rsidRPr="009E49F7" w:rsidDel="00022447">
          <w:rPr>
            <w:rFonts w:asciiTheme="minorEastAsia" w:hAnsiTheme="minorEastAsia" w:hint="eastAsia"/>
            <w:lang w:val="en-AU"/>
            <w:rPrChange w:id="814" w:author="Travis Moore" w:date="2025-06-23T01:44:00Z" w16du:dateUtc="2025-06-22T16:44:00Z">
              <w:rPr>
                <w:rFonts w:hint="eastAsia"/>
                <w:lang w:val="en-AU"/>
              </w:rPr>
            </w:rPrChange>
          </w:rPr>
          <w:delText>）</w:delText>
        </w:r>
      </w:del>
      <w:r w:rsidRPr="009E49F7">
        <w:rPr>
          <w:rFonts w:asciiTheme="minorEastAsia" w:hAnsiTheme="minorEastAsia" w:hint="eastAsia"/>
          <w:lang w:val="en-AU"/>
          <w:rPrChange w:id="815" w:author="Travis Moore" w:date="2025-06-23T01:44:00Z" w16du:dateUtc="2025-06-22T16:44:00Z">
            <w:rPr>
              <w:rFonts w:hint="eastAsia"/>
              <w:lang w:val="en-AU"/>
            </w:rPr>
          </w:rPrChange>
        </w:rPr>
        <w:t>事業報告および</w:t>
      </w:r>
      <w:ins w:id="816" w:author="Travis Moore" w:date="2025-06-22T22:27:00Z" w16du:dateUtc="2025-06-22T13:27:00Z">
        <w:r w:rsidR="00022447" w:rsidRPr="009E49F7">
          <w:rPr>
            <w:rFonts w:asciiTheme="minorEastAsia" w:hAnsiTheme="minorEastAsia" w:hint="eastAsia"/>
            <w:lang w:val="en-AU"/>
            <w:rPrChange w:id="817" w:author="Travis Moore" w:date="2025-06-23T01:44:00Z" w16du:dateUtc="2025-06-22T16:44:00Z">
              <w:rPr>
                <w:rFonts w:hint="eastAsia"/>
                <w:lang w:val="en-AU"/>
              </w:rPr>
            </w:rPrChange>
          </w:rPr>
          <w:t>活動</w:t>
        </w:r>
      </w:ins>
      <w:r w:rsidRPr="009E49F7">
        <w:rPr>
          <w:rFonts w:asciiTheme="minorEastAsia" w:hAnsiTheme="minorEastAsia" w:hint="eastAsia"/>
          <w:lang w:val="en-AU"/>
          <w:rPrChange w:id="818" w:author="Travis Moore" w:date="2025-06-23T01:44:00Z" w16du:dateUtc="2025-06-22T16:44:00Z">
            <w:rPr>
              <w:rFonts w:hint="eastAsia"/>
              <w:lang w:val="en-AU"/>
            </w:rPr>
          </w:rPrChange>
        </w:rPr>
        <w:t>決算</w:t>
      </w:r>
    </w:p>
    <w:p w14:paraId="27F9EA05" w14:textId="77777777" w:rsidR="00022447" w:rsidRPr="009E49F7" w:rsidRDefault="00DD5957" w:rsidP="00F9232B">
      <w:pPr>
        <w:pStyle w:val="ListParagraph"/>
        <w:numPr>
          <w:ilvl w:val="0"/>
          <w:numId w:val="82"/>
        </w:numPr>
        <w:rPr>
          <w:ins w:id="819" w:author="Travis Moore" w:date="2025-06-22T22:29:00Z" w16du:dateUtc="2025-06-22T13:29:00Z"/>
          <w:rFonts w:asciiTheme="minorEastAsia" w:hAnsiTheme="minorEastAsia"/>
          <w:lang w:val="en-AU"/>
          <w:rPrChange w:id="820" w:author="Travis Moore" w:date="2025-06-23T01:44:00Z" w16du:dateUtc="2025-06-22T16:44:00Z">
            <w:rPr>
              <w:ins w:id="821" w:author="Travis Moore" w:date="2025-06-22T22:29:00Z" w16du:dateUtc="2025-06-22T13:29:00Z"/>
              <w:lang w:val="en-AU"/>
            </w:rPr>
          </w:rPrChange>
        </w:rPr>
        <w:pPrChange w:id="822" w:author="Travis Moore" w:date="2025-07-02T15:40:00Z" w16du:dateUtc="2025-07-02T06:40:00Z">
          <w:pPr>
            <w:pStyle w:val="ListParagraph"/>
            <w:numPr>
              <w:numId w:val="33"/>
            </w:numPr>
            <w:ind w:hanging="360"/>
          </w:pPr>
        </w:pPrChange>
      </w:pPr>
      <w:del w:id="823" w:author="Travis Moore" w:date="2025-06-22T22:28:00Z" w16du:dateUtc="2025-06-22T13:28:00Z">
        <w:r w:rsidRPr="009E49F7" w:rsidDel="00022447">
          <w:rPr>
            <w:rFonts w:asciiTheme="minorEastAsia" w:hAnsiTheme="minorEastAsia"/>
            <w:lang w:val="en-AU"/>
            <w:rPrChange w:id="824" w:author="Travis Moore" w:date="2025-06-23T01:44:00Z" w16du:dateUtc="2025-06-22T16:44:00Z">
              <w:rPr>
                <w:lang w:val="en-AU"/>
              </w:rPr>
            </w:rPrChange>
          </w:rPr>
          <w:br/>
          <w:delText xml:space="preserve"> </w:delText>
        </w:r>
        <w:r w:rsidRPr="009E49F7" w:rsidDel="00022447">
          <w:rPr>
            <w:rFonts w:asciiTheme="minorEastAsia" w:hAnsiTheme="minorEastAsia" w:hint="eastAsia"/>
            <w:lang w:val="en-AU"/>
            <w:rPrChange w:id="825" w:author="Travis Moore" w:date="2025-06-23T01:44:00Z" w16du:dateUtc="2025-06-22T16:44:00Z">
              <w:rPr>
                <w:rFonts w:hint="eastAsia"/>
                <w:lang w:val="en-AU"/>
              </w:rPr>
            </w:rPrChange>
          </w:rPr>
          <w:delText>（</w:delText>
        </w:r>
        <w:r w:rsidRPr="009E49F7" w:rsidDel="00022447">
          <w:rPr>
            <w:rFonts w:asciiTheme="minorEastAsia" w:hAnsiTheme="minorEastAsia"/>
            <w:lang w:val="en-AU"/>
            <w:rPrChange w:id="826" w:author="Travis Moore" w:date="2025-06-23T01:44:00Z" w16du:dateUtc="2025-06-22T16:44:00Z">
              <w:rPr>
                <w:lang w:val="en-AU"/>
              </w:rPr>
            </w:rPrChange>
          </w:rPr>
          <w:delText>4</w:delText>
        </w:r>
        <w:r w:rsidRPr="009E49F7" w:rsidDel="00022447">
          <w:rPr>
            <w:rFonts w:asciiTheme="minorEastAsia" w:hAnsiTheme="minorEastAsia" w:hint="eastAsia"/>
            <w:lang w:val="en-AU"/>
            <w:rPrChange w:id="827" w:author="Travis Moore" w:date="2025-06-23T01:44:00Z" w16du:dateUtc="2025-06-22T16:44:00Z">
              <w:rPr>
                <w:rFonts w:hint="eastAsia"/>
                <w:lang w:val="en-AU"/>
              </w:rPr>
            </w:rPrChange>
          </w:rPr>
          <w:delText>）</w:delText>
        </w:r>
      </w:del>
      <w:r w:rsidRPr="009E49F7">
        <w:rPr>
          <w:rFonts w:asciiTheme="minorEastAsia" w:hAnsiTheme="minorEastAsia" w:hint="eastAsia"/>
          <w:lang w:val="en-AU"/>
          <w:rPrChange w:id="828" w:author="Travis Moore" w:date="2025-06-23T01:44:00Z" w16du:dateUtc="2025-06-22T16:44:00Z">
            <w:rPr>
              <w:rFonts w:hint="eastAsia"/>
              <w:lang w:val="en-AU"/>
            </w:rPr>
          </w:rPrChange>
        </w:rPr>
        <w:t>役員の選任又は解任、職務及び報酬</w:t>
      </w:r>
    </w:p>
    <w:p w14:paraId="7D8FAA9A" w14:textId="017F3A0D" w:rsidR="00022447" w:rsidRPr="009E49F7" w:rsidRDefault="00022447" w:rsidP="00F9232B">
      <w:pPr>
        <w:pStyle w:val="ListParagraph"/>
        <w:numPr>
          <w:ilvl w:val="0"/>
          <w:numId w:val="82"/>
        </w:numPr>
        <w:rPr>
          <w:ins w:id="829" w:author="Travis Moore" w:date="2025-06-22T22:29:00Z" w16du:dateUtc="2025-06-22T13:29:00Z"/>
          <w:rFonts w:asciiTheme="minorEastAsia" w:hAnsiTheme="minorEastAsia"/>
          <w:lang w:val="en-AU"/>
          <w:rPrChange w:id="830" w:author="Travis Moore" w:date="2025-06-23T01:44:00Z" w16du:dateUtc="2025-06-22T16:44:00Z">
            <w:rPr>
              <w:ins w:id="831" w:author="Travis Moore" w:date="2025-06-22T22:29:00Z" w16du:dateUtc="2025-06-22T13:29:00Z"/>
              <w:lang w:val="en-AU"/>
            </w:rPr>
          </w:rPrChange>
        </w:rPr>
        <w:pPrChange w:id="832" w:author="Travis Moore" w:date="2025-07-02T15:40:00Z" w16du:dateUtc="2025-07-02T06:40:00Z">
          <w:pPr>
            <w:pStyle w:val="ListParagraph"/>
            <w:numPr>
              <w:numId w:val="33"/>
            </w:numPr>
            <w:ind w:hanging="360"/>
          </w:pPr>
        </w:pPrChange>
      </w:pPr>
      <w:ins w:id="833" w:author="Travis Moore" w:date="2025-06-22T22:29:00Z" w16du:dateUtc="2025-06-22T13:29:00Z">
        <w:r w:rsidRPr="009E49F7">
          <w:rPr>
            <w:rFonts w:asciiTheme="minorEastAsia" w:hAnsiTheme="minorEastAsia" w:hint="eastAsia"/>
            <w:lang w:val="en-AU"/>
            <w:rPrChange w:id="834" w:author="Travis Moore" w:date="2025-06-23T01:44:00Z" w16du:dateUtc="2025-06-22T16:44:00Z">
              <w:rPr>
                <w:rFonts w:hint="eastAsia"/>
                <w:lang w:val="en-AU"/>
              </w:rPr>
            </w:rPrChange>
          </w:rPr>
          <w:t>年会費の額</w:t>
        </w:r>
      </w:ins>
    </w:p>
    <w:p w14:paraId="09558810" w14:textId="77777777" w:rsidR="00022447" w:rsidRPr="009E49F7" w:rsidRDefault="00DD5957" w:rsidP="00F9232B">
      <w:pPr>
        <w:pStyle w:val="ListParagraph"/>
        <w:numPr>
          <w:ilvl w:val="0"/>
          <w:numId w:val="82"/>
        </w:numPr>
        <w:rPr>
          <w:ins w:id="835" w:author="Travis Moore" w:date="2025-06-22T22:30:00Z" w16du:dateUtc="2025-06-22T13:30:00Z"/>
          <w:rFonts w:asciiTheme="minorEastAsia" w:hAnsiTheme="minorEastAsia"/>
          <w:lang w:val="en-AU"/>
          <w:rPrChange w:id="836" w:author="Travis Moore" w:date="2025-06-23T01:44:00Z" w16du:dateUtc="2025-06-22T16:44:00Z">
            <w:rPr>
              <w:ins w:id="837" w:author="Travis Moore" w:date="2025-06-22T22:30:00Z" w16du:dateUtc="2025-06-22T13:30:00Z"/>
              <w:lang w:val="en-AU"/>
            </w:rPr>
          </w:rPrChange>
        </w:rPr>
        <w:pPrChange w:id="838" w:author="Travis Moore" w:date="2025-07-02T15:40:00Z" w16du:dateUtc="2025-07-02T06:40:00Z">
          <w:pPr>
            <w:pStyle w:val="ListParagraph"/>
            <w:numPr>
              <w:numId w:val="33"/>
            </w:numPr>
            <w:ind w:hanging="360"/>
          </w:pPr>
        </w:pPrChange>
      </w:pPr>
      <w:del w:id="839" w:author="Travis Moore" w:date="2025-06-22T22:29:00Z" w16du:dateUtc="2025-06-22T13:29:00Z">
        <w:r w:rsidRPr="009E49F7" w:rsidDel="00022447">
          <w:rPr>
            <w:rFonts w:asciiTheme="minorEastAsia" w:hAnsiTheme="minorEastAsia"/>
            <w:lang w:val="en-AU"/>
            <w:rPrChange w:id="840" w:author="Travis Moore" w:date="2025-06-23T01:44:00Z" w16du:dateUtc="2025-06-22T16:44:00Z">
              <w:rPr>
                <w:lang w:val="en-AU"/>
              </w:rPr>
            </w:rPrChange>
          </w:rPr>
          <w:br/>
          <w:delText xml:space="preserve"> </w:delText>
        </w:r>
        <w:r w:rsidRPr="009E49F7" w:rsidDel="00022447">
          <w:rPr>
            <w:rFonts w:asciiTheme="minorEastAsia" w:hAnsiTheme="minorEastAsia" w:hint="eastAsia"/>
            <w:lang w:val="en-AU"/>
            <w:rPrChange w:id="841" w:author="Travis Moore" w:date="2025-06-23T01:44:00Z" w16du:dateUtc="2025-06-22T16:44:00Z">
              <w:rPr>
                <w:rFonts w:hint="eastAsia"/>
                <w:lang w:val="en-AU"/>
              </w:rPr>
            </w:rPrChange>
          </w:rPr>
          <w:delText>（</w:delText>
        </w:r>
        <w:r w:rsidRPr="009E49F7" w:rsidDel="00022447">
          <w:rPr>
            <w:rFonts w:asciiTheme="minorEastAsia" w:hAnsiTheme="minorEastAsia"/>
            <w:lang w:val="en-AU"/>
            <w:rPrChange w:id="842" w:author="Travis Moore" w:date="2025-06-23T01:44:00Z" w16du:dateUtc="2025-06-22T16:44:00Z">
              <w:rPr>
                <w:lang w:val="en-AU"/>
              </w:rPr>
            </w:rPrChange>
          </w:rPr>
          <w:delText>5</w:delText>
        </w:r>
        <w:r w:rsidRPr="009E49F7" w:rsidDel="00022447">
          <w:rPr>
            <w:rFonts w:asciiTheme="minorEastAsia" w:hAnsiTheme="minorEastAsia" w:hint="eastAsia"/>
            <w:lang w:val="en-AU"/>
            <w:rPrChange w:id="843" w:author="Travis Moore" w:date="2025-06-23T01:44:00Z" w16du:dateUtc="2025-06-22T16:44:00Z">
              <w:rPr>
                <w:rFonts w:hint="eastAsia"/>
                <w:lang w:val="en-AU"/>
              </w:rPr>
            </w:rPrChange>
          </w:rPr>
          <w:delText>）</w:delText>
        </w:r>
      </w:del>
      <w:r w:rsidRPr="009E49F7">
        <w:rPr>
          <w:rFonts w:asciiTheme="minorEastAsia" w:hAnsiTheme="minorEastAsia" w:hint="eastAsia"/>
          <w:lang w:val="en-AU"/>
          <w:rPrChange w:id="844" w:author="Travis Moore" w:date="2025-06-23T01:44:00Z" w16du:dateUtc="2025-06-22T16:44:00Z">
            <w:rPr>
              <w:rFonts w:hint="eastAsia"/>
              <w:lang w:val="en-AU"/>
            </w:rPr>
          </w:rPrChange>
        </w:rPr>
        <w:t>会員の除名</w:t>
      </w:r>
    </w:p>
    <w:p w14:paraId="6CAD35B6" w14:textId="5E35A776" w:rsidR="00022447" w:rsidRPr="009E49F7" w:rsidRDefault="00022447" w:rsidP="00F9232B">
      <w:pPr>
        <w:pStyle w:val="ListParagraph"/>
        <w:numPr>
          <w:ilvl w:val="0"/>
          <w:numId w:val="82"/>
        </w:numPr>
        <w:rPr>
          <w:ins w:id="845" w:author="Travis Moore" w:date="2025-06-22T22:37:00Z" w16du:dateUtc="2025-06-22T13:37:00Z"/>
          <w:rFonts w:asciiTheme="minorEastAsia" w:hAnsiTheme="minorEastAsia"/>
          <w:lang w:val="en-AU"/>
          <w:rPrChange w:id="846" w:author="Travis Moore" w:date="2025-06-23T01:44:00Z" w16du:dateUtc="2025-06-22T16:44:00Z">
            <w:rPr>
              <w:ins w:id="847" w:author="Travis Moore" w:date="2025-06-22T22:37:00Z" w16du:dateUtc="2025-06-22T13:37:00Z"/>
              <w:lang w:val="en-AU"/>
            </w:rPr>
          </w:rPrChange>
        </w:rPr>
        <w:pPrChange w:id="848" w:author="Travis Moore" w:date="2025-07-02T15:40:00Z" w16du:dateUtc="2025-07-02T06:40:00Z">
          <w:pPr>
            <w:pStyle w:val="ListParagraph"/>
            <w:numPr>
              <w:numId w:val="33"/>
            </w:numPr>
            <w:ind w:hanging="360"/>
          </w:pPr>
        </w:pPrChange>
      </w:pPr>
      <w:ins w:id="849" w:author="Travis Moore" w:date="2025-06-22T22:30:00Z" w16du:dateUtc="2025-06-22T13:30:00Z">
        <w:r w:rsidRPr="009E49F7">
          <w:rPr>
            <w:rFonts w:asciiTheme="minorEastAsia" w:hAnsiTheme="minorEastAsia" w:hint="eastAsia"/>
            <w:lang w:val="en-AU"/>
            <w:rPrChange w:id="850" w:author="Travis Moore" w:date="2025-06-23T01:44:00Z" w16du:dateUtc="2025-06-22T16:44:00Z">
              <w:rPr>
                <w:rFonts w:hint="eastAsia"/>
                <w:lang w:val="en-AU"/>
              </w:rPr>
            </w:rPrChange>
          </w:rPr>
          <w:t>資産の管理の方法</w:t>
        </w:r>
      </w:ins>
    </w:p>
    <w:p w14:paraId="55569B90" w14:textId="04A0D5B8" w:rsidR="00B665EC" w:rsidRPr="009E49F7" w:rsidRDefault="00B665EC" w:rsidP="00F9232B">
      <w:pPr>
        <w:pStyle w:val="ListParagraph"/>
        <w:numPr>
          <w:ilvl w:val="0"/>
          <w:numId w:val="82"/>
        </w:numPr>
        <w:rPr>
          <w:ins w:id="851" w:author="Travis Moore" w:date="2025-06-22T22:29:00Z" w16du:dateUtc="2025-06-22T13:29:00Z"/>
          <w:rFonts w:asciiTheme="minorEastAsia" w:hAnsiTheme="minorEastAsia"/>
          <w:lang w:val="en-AU"/>
          <w:rPrChange w:id="852" w:author="Travis Moore" w:date="2025-06-23T01:44:00Z" w16du:dateUtc="2025-06-22T16:44:00Z">
            <w:rPr>
              <w:ins w:id="853" w:author="Travis Moore" w:date="2025-06-22T22:29:00Z" w16du:dateUtc="2025-06-22T13:29:00Z"/>
              <w:lang w:val="en-AU"/>
            </w:rPr>
          </w:rPrChange>
        </w:rPr>
        <w:pPrChange w:id="854" w:author="Travis Moore" w:date="2025-07-02T15:40:00Z" w16du:dateUtc="2025-07-02T06:40:00Z">
          <w:pPr>
            <w:pStyle w:val="ListParagraph"/>
            <w:numPr>
              <w:numId w:val="33"/>
            </w:numPr>
            <w:ind w:hanging="360"/>
          </w:pPr>
        </w:pPrChange>
      </w:pPr>
      <w:ins w:id="855" w:author="Travis Moore" w:date="2025-06-22T22:37:00Z" w16du:dateUtc="2025-06-22T13:37:00Z">
        <w:r w:rsidRPr="009E49F7">
          <w:rPr>
            <w:rFonts w:asciiTheme="minorEastAsia" w:hAnsiTheme="minorEastAsia" w:hint="eastAsia"/>
            <w:lang w:val="en-AU"/>
            <w:rPrChange w:id="856" w:author="Travis Moore" w:date="2025-06-23T01:44:00Z" w16du:dateUtc="2025-06-22T16:44:00Z">
              <w:rPr>
                <w:rFonts w:hint="eastAsia"/>
                <w:lang w:val="en-AU"/>
              </w:rPr>
            </w:rPrChange>
          </w:rPr>
          <w:t>借入金（その事業年度内の収益をもって償還する短期借入金を除く。）その他新たな義務の負担及び権利の放棄</w:t>
        </w:r>
      </w:ins>
    </w:p>
    <w:p w14:paraId="1DABF104" w14:textId="77777777" w:rsidR="00022447" w:rsidRPr="009E49F7" w:rsidRDefault="00DD5957" w:rsidP="00F9232B">
      <w:pPr>
        <w:pStyle w:val="ListParagraph"/>
        <w:numPr>
          <w:ilvl w:val="0"/>
          <w:numId w:val="82"/>
        </w:numPr>
        <w:rPr>
          <w:ins w:id="857" w:author="Travis Moore" w:date="2025-06-22T22:37:00Z" w16du:dateUtc="2025-06-22T13:37:00Z"/>
          <w:rFonts w:asciiTheme="minorEastAsia" w:hAnsiTheme="minorEastAsia"/>
          <w:lang w:val="en-AU"/>
          <w:rPrChange w:id="858" w:author="Travis Moore" w:date="2025-06-23T01:44:00Z" w16du:dateUtc="2025-06-22T16:44:00Z">
            <w:rPr>
              <w:ins w:id="859" w:author="Travis Moore" w:date="2025-06-22T22:37:00Z" w16du:dateUtc="2025-06-22T13:37:00Z"/>
              <w:lang w:val="en-AU"/>
            </w:rPr>
          </w:rPrChange>
        </w:rPr>
        <w:pPrChange w:id="860" w:author="Travis Moore" w:date="2025-07-02T15:40:00Z" w16du:dateUtc="2025-07-02T06:40:00Z">
          <w:pPr>
            <w:pStyle w:val="ListParagraph"/>
            <w:numPr>
              <w:numId w:val="33"/>
            </w:numPr>
            <w:ind w:hanging="360"/>
          </w:pPr>
        </w:pPrChange>
      </w:pPr>
      <w:del w:id="861" w:author="Travis Moore" w:date="2025-06-22T22:29:00Z" w16du:dateUtc="2025-06-22T13:29:00Z">
        <w:r w:rsidRPr="009E49F7" w:rsidDel="00022447">
          <w:rPr>
            <w:rFonts w:asciiTheme="minorEastAsia" w:hAnsiTheme="minorEastAsia"/>
            <w:lang w:val="en-AU"/>
            <w:rPrChange w:id="862" w:author="Travis Moore" w:date="2025-06-23T01:44:00Z" w16du:dateUtc="2025-06-22T16:44:00Z">
              <w:rPr>
                <w:lang w:val="en-AU"/>
              </w:rPr>
            </w:rPrChange>
          </w:rPr>
          <w:br/>
          <w:delText xml:space="preserve"> </w:delText>
        </w:r>
        <w:r w:rsidRPr="009E49F7" w:rsidDel="00022447">
          <w:rPr>
            <w:rFonts w:asciiTheme="minorEastAsia" w:hAnsiTheme="minorEastAsia" w:hint="eastAsia"/>
            <w:lang w:val="en-AU"/>
            <w:rPrChange w:id="863" w:author="Travis Moore" w:date="2025-06-23T01:44:00Z" w16du:dateUtc="2025-06-22T16:44:00Z">
              <w:rPr>
                <w:rFonts w:hint="eastAsia"/>
                <w:lang w:val="en-AU"/>
              </w:rPr>
            </w:rPrChange>
          </w:rPr>
          <w:delText>（</w:delText>
        </w:r>
        <w:r w:rsidRPr="009E49F7" w:rsidDel="00022447">
          <w:rPr>
            <w:rFonts w:asciiTheme="minorEastAsia" w:hAnsiTheme="minorEastAsia"/>
            <w:lang w:val="en-AU"/>
            <w:rPrChange w:id="864" w:author="Travis Moore" w:date="2025-06-23T01:44:00Z" w16du:dateUtc="2025-06-22T16:44:00Z">
              <w:rPr>
                <w:lang w:val="en-AU"/>
              </w:rPr>
            </w:rPrChange>
          </w:rPr>
          <w:delText>6</w:delText>
        </w:r>
        <w:r w:rsidRPr="009E49F7" w:rsidDel="00022447">
          <w:rPr>
            <w:rFonts w:asciiTheme="minorEastAsia" w:hAnsiTheme="minorEastAsia" w:hint="eastAsia"/>
            <w:lang w:val="en-AU"/>
            <w:rPrChange w:id="865" w:author="Travis Moore" w:date="2025-06-23T01:44:00Z" w16du:dateUtc="2025-06-22T16:44:00Z">
              <w:rPr>
                <w:rFonts w:hint="eastAsia"/>
                <w:lang w:val="en-AU"/>
              </w:rPr>
            </w:rPrChange>
          </w:rPr>
          <w:delText>）</w:delText>
        </w:r>
      </w:del>
      <w:r w:rsidRPr="009E49F7">
        <w:rPr>
          <w:rFonts w:asciiTheme="minorEastAsia" w:hAnsiTheme="minorEastAsia" w:hint="eastAsia"/>
          <w:lang w:val="en-AU"/>
          <w:rPrChange w:id="866" w:author="Travis Moore" w:date="2025-06-23T01:44:00Z" w16du:dateUtc="2025-06-22T16:44:00Z">
            <w:rPr>
              <w:rFonts w:hint="eastAsia"/>
              <w:lang w:val="en-AU"/>
            </w:rPr>
          </w:rPrChange>
        </w:rPr>
        <w:t>法人の解散</w:t>
      </w:r>
    </w:p>
    <w:p w14:paraId="7102A4A7" w14:textId="336BFA0E" w:rsidR="00B665EC" w:rsidRPr="009E49F7" w:rsidRDefault="00B665EC" w:rsidP="00F9232B">
      <w:pPr>
        <w:pStyle w:val="ListParagraph"/>
        <w:numPr>
          <w:ilvl w:val="0"/>
          <w:numId w:val="82"/>
        </w:numPr>
        <w:rPr>
          <w:ins w:id="867" w:author="Travis Moore" w:date="2025-06-22T22:29:00Z" w16du:dateUtc="2025-06-22T13:29:00Z"/>
          <w:rFonts w:asciiTheme="minorEastAsia" w:hAnsiTheme="minorEastAsia"/>
          <w:lang w:val="en-AU"/>
          <w:rPrChange w:id="868" w:author="Travis Moore" w:date="2025-06-23T01:44:00Z" w16du:dateUtc="2025-06-22T16:44:00Z">
            <w:rPr>
              <w:ins w:id="869" w:author="Travis Moore" w:date="2025-06-22T22:29:00Z" w16du:dateUtc="2025-06-22T13:29:00Z"/>
              <w:lang w:val="en-AU"/>
            </w:rPr>
          </w:rPrChange>
        </w:rPr>
        <w:pPrChange w:id="870" w:author="Travis Moore" w:date="2025-07-02T15:40:00Z" w16du:dateUtc="2025-07-02T06:40:00Z">
          <w:pPr>
            <w:pStyle w:val="ListParagraph"/>
            <w:numPr>
              <w:numId w:val="33"/>
            </w:numPr>
            <w:ind w:hanging="360"/>
          </w:pPr>
        </w:pPrChange>
      </w:pPr>
      <w:ins w:id="871" w:author="Travis Moore" w:date="2025-06-22T22:37:00Z" w16du:dateUtc="2025-06-22T13:37:00Z">
        <w:r w:rsidRPr="009E49F7">
          <w:rPr>
            <w:rFonts w:asciiTheme="minorEastAsia" w:hAnsiTheme="minorEastAsia" w:hint="eastAsia"/>
            <w:lang w:val="en-AU"/>
            <w:rPrChange w:id="872" w:author="Travis Moore" w:date="2025-06-23T01:44:00Z" w16du:dateUtc="2025-06-22T16:44:00Z">
              <w:rPr>
                <w:rFonts w:hint="eastAsia"/>
                <w:lang w:val="en-AU"/>
              </w:rPr>
            </w:rPrChange>
          </w:rPr>
          <w:t>法人の合併</w:t>
        </w:r>
      </w:ins>
    </w:p>
    <w:p w14:paraId="234134C8" w14:textId="7494A80E" w:rsidR="00DD5957" w:rsidRPr="009E49F7" w:rsidRDefault="00DD5957" w:rsidP="00F9232B">
      <w:pPr>
        <w:pStyle w:val="ListParagraph"/>
        <w:numPr>
          <w:ilvl w:val="0"/>
          <w:numId w:val="82"/>
        </w:numPr>
        <w:rPr>
          <w:rFonts w:asciiTheme="minorEastAsia" w:hAnsiTheme="minorEastAsia"/>
          <w:lang w:val="en-AU"/>
          <w:rPrChange w:id="873" w:author="Travis Moore" w:date="2025-06-23T01:44:00Z" w16du:dateUtc="2025-06-22T16:44:00Z">
            <w:rPr>
              <w:lang w:val="en-AU"/>
            </w:rPr>
          </w:rPrChange>
        </w:rPr>
        <w:pPrChange w:id="874" w:author="Travis Moore" w:date="2025-07-02T15:40:00Z" w16du:dateUtc="2025-07-02T06:40:00Z">
          <w:pPr/>
        </w:pPrChange>
      </w:pPr>
      <w:del w:id="875" w:author="Travis Moore" w:date="2025-06-22T22:29:00Z" w16du:dateUtc="2025-06-22T13:29:00Z">
        <w:r w:rsidRPr="009E49F7" w:rsidDel="00022447">
          <w:rPr>
            <w:rFonts w:asciiTheme="minorEastAsia" w:hAnsiTheme="minorEastAsia"/>
            <w:lang w:val="en-AU"/>
            <w:rPrChange w:id="876" w:author="Travis Moore" w:date="2025-06-23T01:44:00Z" w16du:dateUtc="2025-06-22T16:44:00Z">
              <w:rPr>
                <w:lang w:val="en-AU"/>
              </w:rPr>
            </w:rPrChange>
          </w:rPr>
          <w:br/>
          <w:delText xml:space="preserve"> </w:delText>
        </w:r>
        <w:r w:rsidRPr="009E49F7" w:rsidDel="00022447">
          <w:rPr>
            <w:rFonts w:asciiTheme="minorEastAsia" w:hAnsiTheme="minorEastAsia" w:hint="eastAsia"/>
            <w:lang w:val="en-AU"/>
            <w:rPrChange w:id="877" w:author="Travis Moore" w:date="2025-06-23T01:44:00Z" w16du:dateUtc="2025-06-22T16:44:00Z">
              <w:rPr>
                <w:rFonts w:hint="eastAsia"/>
                <w:lang w:val="en-AU"/>
              </w:rPr>
            </w:rPrChange>
          </w:rPr>
          <w:delText>（</w:delText>
        </w:r>
        <w:r w:rsidRPr="009E49F7" w:rsidDel="00022447">
          <w:rPr>
            <w:rFonts w:asciiTheme="minorEastAsia" w:hAnsiTheme="minorEastAsia"/>
            <w:lang w:val="en-AU"/>
            <w:rPrChange w:id="878" w:author="Travis Moore" w:date="2025-06-23T01:44:00Z" w16du:dateUtc="2025-06-22T16:44:00Z">
              <w:rPr>
                <w:lang w:val="en-AU"/>
              </w:rPr>
            </w:rPrChange>
          </w:rPr>
          <w:delText>7</w:delText>
        </w:r>
        <w:r w:rsidRPr="009E49F7" w:rsidDel="00022447">
          <w:rPr>
            <w:rFonts w:asciiTheme="minorEastAsia" w:hAnsiTheme="minorEastAsia" w:hint="eastAsia"/>
            <w:lang w:val="en-AU"/>
            <w:rPrChange w:id="879" w:author="Travis Moore" w:date="2025-06-23T01:44:00Z" w16du:dateUtc="2025-06-22T16:44:00Z">
              <w:rPr>
                <w:rFonts w:hint="eastAsia"/>
                <w:lang w:val="en-AU"/>
              </w:rPr>
            </w:rPrChange>
          </w:rPr>
          <w:delText>）</w:delText>
        </w:r>
      </w:del>
      <w:r w:rsidRPr="009E49F7">
        <w:rPr>
          <w:rFonts w:asciiTheme="minorEastAsia" w:hAnsiTheme="minorEastAsia" w:hint="eastAsia"/>
          <w:lang w:val="en-AU"/>
          <w:rPrChange w:id="880" w:author="Travis Moore" w:date="2025-06-23T01:44:00Z" w16du:dateUtc="2025-06-22T16:44:00Z">
            <w:rPr>
              <w:rFonts w:hint="eastAsia"/>
              <w:lang w:val="en-AU"/>
            </w:rPr>
          </w:rPrChange>
        </w:rPr>
        <w:t>その他運営に関する重要事項</w:t>
      </w:r>
    </w:p>
    <w:p w14:paraId="1792A856" w14:textId="6FBD4EBC" w:rsidR="00DD5957" w:rsidRPr="00F9232B" w:rsidRDefault="00DD5957" w:rsidP="00F9232B">
      <w:pPr>
        <w:rPr>
          <w:ins w:id="881" w:author="Travis Moore" w:date="2025-06-22T22:50:00Z" w16du:dateUtc="2025-06-22T13:50:00Z"/>
          <w:rFonts w:asciiTheme="minorEastAsia" w:hAnsiTheme="minorEastAsia"/>
          <w:lang w:val="en-AU"/>
          <w:rPrChange w:id="882" w:author="Travis Moore" w:date="2025-07-02T15:42:00Z" w16du:dateUtc="2025-07-02T06:42:00Z">
            <w:rPr>
              <w:ins w:id="883" w:author="Travis Moore" w:date="2025-06-22T22:50:00Z" w16du:dateUtc="2025-06-22T13:50:00Z"/>
              <w:lang w:val="en-AU"/>
            </w:rPr>
          </w:rPrChange>
        </w:rPr>
        <w:pPrChange w:id="884" w:author="Travis Moore" w:date="2025-07-02T15:42:00Z" w16du:dateUtc="2025-07-02T06:42:00Z">
          <w:pPr>
            <w:pStyle w:val="ListParagraph"/>
            <w:numPr>
              <w:numId w:val="35"/>
            </w:numPr>
            <w:ind w:hanging="360"/>
          </w:pPr>
        </w:pPrChange>
      </w:pPr>
      <w:r w:rsidRPr="009E49F7">
        <w:rPr>
          <w:rFonts w:asciiTheme="minorEastAsia" w:hAnsiTheme="minorEastAsia" w:hint="eastAsia"/>
          <w:lang w:val="en-AU"/>
          <w:rPrChange w:id="885" w:author="Travis Moore" w:date="2025-06-23T01:44:00Z" w16du:dateUtc="2025-06-22T16:44:00Z">
            <w:rPr>
              <w:rFonts w:hint="eastAsia"/>
              <w:lang w:val="en-AU"/>
            </w:rPr>
          </w:rPrChange>
        </w:rPr>
        <w:t>（開催）</w:t>
      </w:r>
      <w:r w:rsidRPr="009E49F7">
        <w:rPr>
          <w:rFonts w:asciiTheme="minorEastAsia" w:hAnsiTheme="minorEastAsia"/>
          <w:lang w:val="en-AU"/>
          <w:rPrChange w:id="886" w:author="Travis Moore" w:date="2025-06-23T01:44:00Z" w16du:dateUtc="2025-06-22T16:44:00Z">
            <w:rPr>
              <w:lang w:val="en-AU"/>
            </w:rPr>
          </w:rPrChange>
        </w:rPr>
        <w:br/>
      </w:r>
      <w:del w:id="887" w:author="Travis Moore" w:date="2025-06-23T00:50:00Z" w16du:dateUtc="2025-06-22T15:50:00Z">
        <w:r w:rsidRPr="009E49F7" w:rsidDel="00E0155E">
          <w:rPr>
            <w:rFonts w:asciiTheme="minorEastAsia" w:hAnsiTheme="minorEastAsia"/>
            <w:lang w:val="en-AU"/>
            <w:rPrChange w:id="888" w:author="Travis Moore" w:date="2025-06-23T01:44:00Z" w16du:dateUtc="2025-06-22T16:44:00Z">
              <w:rPr>
                <w:lang w:val="en-AU"/>
              </w:rPr>
            </w:rPrChange>
          </w:rPr>
          <w:delText xml:space="preserve"> </w:delText>
        </w:r>
      </w:del>
      <w:r w:rsidRPr="009E49F7">
        <w:rPr>
          <w:rFonts w:asciiTheme="minorEastAsia" w:hAnsiTheme="minorEastAsia" w:hint="eastAsia"/>
          <w:lang w:val="en-AU"/>
          <w:rPrChange w:id="889" w:author="Travis Moore" w:date="2025-06-23T01:44:00Z" w16du:dateUtc="2025-06-22T16:44:00Z">
            <w:rPr>
              <w:rFonts w:hint="eastAsia"/>
              <w:lang w:val="en-AU"/>
            </w:rPr>
          </w:rPrChange>
        </w:rPr>
        <w:t>第</w:t>
      </w:r>
      <w:r w:rsidRPr="009E49F7">
        <w:rPr>
          <w:rFonts w:asciiTheme="minorEastAsia" w:hAnsiTheme="minorEastAsia"/>
          <w:lang w:val="en-AU"/>
          <w:rPrChange w:id="890" w:author="Travis Moore" w:date="2025-06-23T01:44:00Z" w16du:dateUtc="2025-06-22T16:44:00Z">
            <w:rPr>
              <w:lang w:val="en-AU"/>
            </w:rPr>
          </w:rPrChange>
        </w:rPr>
        <w:t>2</w:t>
      </w:r>
      <w:ins w:id="891" w:author="Travis Moore" w:date="2025-06-22T22:44:00Z" w16du:dateUtc="2025-06-22T13:44:00Z">
        <w:r w:rsidR="00B665EC" w:rsidRPr="009E49F7">
          <w:rPr>
            <w:rFonts w:asciiTheme="minorEastAsia" w:hAnsiTheme="minorEastAsia"/>
            <w:lang w:val="en-AU"/>
            <w:rPrChange w:id="892" w:author="Travis Moore" w:date="2025-06-23T01:44:00Z" w16du:dateUtc="2025-06-22T16:44:00Z">
              <w:rPr>
                <w:lang w:val="en-AU"/>
              </w:rPr>
            </w:rPrChange>
          </w:rPr>
          <w:t>3</w:t>
        </w:r>
      </w:ins>
      <w:del w:id="893" w:author="Travis Moore" w:date="2025-06-22T22:44:00Z" w16du:dateUtc="2025-06-22T13:44:00Z">
        <w:r w:rsidRPr="009E49F7" w:rsidDel="00B665EC">
          <w:rPr>
            <w:rFonts w:asciiTheme="minorEastAsia" w:hAnsiTheme="minorEastAsia"/>
            <w:lang w:val="en-AU"/>
            <w:rPrChange w:id="894" w:author="Travis Moore" w:date="2025-06-23T01:44:00Z" w16du:dateUtc="2025-06-22T16:44:00Z">
              <w:rPr>
                <w:lang w:val="en-AU"/>
              </w:rPr>
            </w:rPrChange>
          </w:rPr>
          <w:delText>0</w:delText>
        </w:r>
      </w:del>
      <w:r w:rsidRPr="009E49F7">
        <w:rPr>
          <w:rFonts w:asciiTheme="minorEastAsia" w:hAnsiTheme="minorEastAsia" w:hint="eastAsia"/>
          <w:lang w:val="en-AU"/>
          <w:rPrChange w:id="895" w:author="Travis Moore" w:date="2025-06-23T01:44:00Z" w16du:dateUtc="2025-06-22T16:44:00Z">
            <w:rPr>
              <w:rFonts w:hint="eastAsia"/>
              <w:lang w:val="en-AU"/>
            </w:rPr>
          </w:rPrChange>
        </w:rPr>
        <w:t xml:space="preserve">条　</w:t>
      </w:r>
      <w:ins w:id="896" w:author="Travis Moore" w:date="2025-06-22T22:46:00Z" w16du:dateUtc="2025-06-22T13:46:00Z">
        <w:r w:rsidR="002E139D" w:rsidRPr="00F9232B">
          <w:rPr>
            <w:rFonts w:asciiTheme="minorEastAsia" w:hAnsiTheme="minorEastAsia" w:hint="eastAsia"/>
            <w:lang w:val="en-AU"/>
            <w:rPrChange w:id="897" w:author="Travis Moore" w:date="2025-07-02T15:42:00Z" w16du:dateUtc="2025-07-02T06:42:00Z">
              <w:rPr>
                <w:rFonts w:hint="eastAsia"/>
                <w:lang w:val="en-AU"/>
              </w:rPr>
            </w:rPrChange>
          </w:rPr>
          <w:t>通常</w:t>
        </w:r>
      </w:ins>
      <w:r w:rsidRPr="00F9232B">
        <w:rPr>
          <w:rFonts w:asciiTheme="minorEastAsia" w:hAnsiTheme="minorEastAsia" w:hint="eastAsia"/>
          <w:lang w:val="en-AU"/>
          <w:rPrChange w:id="898" w:author="Travis Moore" w:date="2025-07-02T15:42:00Z" w16du:dateUtc="2025-07-02T06:42:00Z">
            <w:rPr>
              <w:rFonts w:hint="eastAsia"/>
              <w:lang w:val="en-AU"/>
            </w:rPr>
          </w:rPrChange>
        </w:rPr>
        <w:t>総会は</w:t>
      </w:r>
      <w:ins w:id="899" w:author="Travis Moore" w:date="2025-06-22T22:49:00Z" w16du:dateUtc="2025-06-22T13:49:00Z">
        <w:r w:rsidR="002E139D" w:rsidRPr="00F9232B">
          <w:rPr>
            <w:rFonts w:asciiTheme="minorEastAsia" w:hAnsiTheme="minorEastAsia" w:hint="eastAsia"/>
            <w:lang w:val="en-AU"/>
            <w:rPrChange w:id="900" w:author="Travis Moore" w:date="2025-07-02T15:42:00Z" w16du:dateUtc="2025-07-02T06:42:00Z">
              <w:rPr>
                <w:rFonts w:hint="eastAsia"/>
                <w:lang w:val="en-AU"/>
              </w:rPr>
            </w:rPrChange>
          </w:rPr>
          <w:t>毎事業年度</w:t>
        </w:r>
      </w:ins>
      <w:del w:id="901" w:author="Travis Moore" w:date="2025-06-22T22:49:00Z" w16du:dateUtc="2025-06-22T13:49:00Z">
        <w:r w:rsidRPr="00F9232B" w:rsidDel="002E139D">
          <w:rPr>
            <w:rFonts w:asciiTheme="minorEastAsia" w:hAnsiTheme="minorEastAsia" w:hint="eastAsia"/>
            <w:lang w:val="en-AU"/>
            <w:rPrChange w:id="902" w:author="Travis Moore" w:date="2025-07-02T15:42:00Z" w16du:dateUtc="2025-07-02T06:42:00Z">
              <w:rPr>
                <w:rFonts w:hint="eastAsia"/>
                <w:lang w:val="en-AU"/>
              </w:rPr>
            </w:rPrChange>
          </w:rPr>
          <w:delText>年</w:delText>
        </w:r>
      </w:del>
      <w:r w:rsidRPr="00F9232B">
        <w:rPr>
          <w:rFonts w:asciiTheme="minorEastAsia" w:hAnsiTheme="minorEastAsia"/>
          <w:lang w:val="en-AU"/>
          <w:rPrChange w:id="903" w:author="Travis Moore" w:date="2025-07-02T15:42:00Z" w16du:dateUtc="2025-07-02T06:42:00Z">
            <w:rPr>
              <w:lang w:val="en-AU"/>
            </w:rPr>
          </w:rPrChange>
        </w:rPr>
        <w:t>1</w:t>
      </w:r>
      <w:r w:rsidRPr="00F9232B">
        <w:rPr>
          <w:rFonts w:asciiTheme="minorEastAsia" w:hAnsiTheme="minorEastAsia" w:hint="eastAsia"/>
          <w:lang w:val="en-AU"/>
          <w:rPrChange w:id="904" w:author="Travis Moore" w:date="2025-07-02T15:42:00Z" w16du:dateUtc="2025-07-02T06:42:00Z">
            <w:rPr>
              <w:rFonts w:hint="eastAsia"/>
              <w:lang w:val="en-AU"/>
            </w:rPr>
          </w:rPrChange>
        </w:rPr>
        <w:t>回開催する</w:t>
      </w:r>
      <w:del w:id="905" w:author="Travis Moore" w:date="2025-06-22T22:49:00Z" w16du:dateUtc="2025-06-22T13:49:00Z">
        <w:r w:rsidRPr="00F9232B" w:rsidDel="002E139D">
          <w:rPr>
            <w:rFonts w:asciiTheme="minorEastAsia" w:hAnsiTheme="minorEastAsia" w:hint="eastAsia"/>
            <w:lang w:val="en-AU"/>
            <w:rPrChange w:id="906" w:author="Travis Moore" w:date="2025-07-02T15:42:00Z" w16du:dateUtc="2025-07-02T06:42:00Z">
              <w:rPr>
                <w:rFonts w:hint="eastAsia"/>
                <w:lang w:val="en-AU"/>
              </w:rPr>
            </w:rPrChange>
          </w:rPr>
          <w:delText>ほか、必要に応じて開催する</w:delText>
        </w:r>
      </w:del>
      <w:r w:rsidRPr="00F9232B">
        <w:rPr>
          <w:rFonts w:asciiTheme="minorEastAsia" w:hAnsiTheme="minorEastAsia" w:hint="eastAsia"/>
          <w:lang w:val="en-AU"/>
          <w:rPrChange w:id="907" w:author="Travis Moore" w:date="2025-07-02T15:42:00Z" w16du:dateUtc="2025-07-02T06:42:00Z">
            <w:rPr>
              <w:rFonts w:hint="eastAsia"/>
              <w:lang w:val="en-AU"/>
            </w:rPr>
          </w:rPrChange>
        </w:rPr>
        <w:t>。</w:t>
      </w:r>
    </w:p>
    <w:p w14:paraId="0F4CE079" w14:textId="77777777" w:rsidR="002E139D" w:rsidRPr="009E49F7" w:rsidRDefault="002E139D" w:rsidP="00F9232B">
      <w:pPr>
        <w:pStyle w:val="ListParagraph"/>
        <w:numPr>
          <w:ilvl w:val="0"/>
          <w:numId w:val="83"/>
        </w:numPr>
        <w:rPr>
          <w:ins w:id="908" w:author="Travis Moore" w:date="2025-06-22T22:50:00Z" w16du:dateUtc="2025-06-22T13:50:00Z"/>
          <w:rFonts w:asciiTheme="minorEastAsia" w:hAnsiTheme="minorEastAsia"/>
          <w:lang w:val="en-AU"/>
          <w:rPrChange w:id="909" w:author="Travis Moore" w:date="2025-06-23T01:44:00Z" w16du:dateUtc="2025-06-22T16:44:00Z">
            <w:rPr>
              <w:ins w:id="910" w:author="Travis Moore" w:date="2025-06-22T22:50:00Z" w16du:dateUtc="2025-06-22T13:50:00Z"/>
              <w:lang w:val="en-AU"/>
            </w:rPr>
          </w:rPrChange>
        </w:rPr>
        <w:pPrChange w:id="911" w:author="Travis Moore" w:date="2025-07-02T15:42:00Z" w16du:dateUtc="2025-07-02T06:42:00Z">
          <w:pPr>
            <w:pStyle w:val="ListParagraph"/>
            <w:numPr>
              <w:numId w:val="35"/>
            </w:numPr>
            <w:ind w:hanging="360"/>
          </w:pPr>
        </w:pPrChange>
      </w:pPr>
      <w:ins w:id="912" w:author="Travis Moore" w:date="2025-06-22T22:50:00Z" w16du:dateUtc="2025-06-22T13:50:00Z">
        <w:r w:rsidRPr="009E49F7">
          <w:rPr>
            <w:rFonts w:asciiTheme="minorEastAsia" w:hAnsiTheme="minorEastAsia" w:hint="eastAsia"/>
            <w:lang w:val="en-AU"/>
            <w:rPrChange w:id="913" w:author="Travis Moore" w:date="2025-06-23T01:44:00Z" w16du:dateUtc="2025-06-22T16:44:00Z">
              <w:rPr>
                <w:rFonts w:hint="eastAsia"/>
                <w:lang w:val="en-AU"/>
              </w:rPr>
            </w:rPrChange>
          </w:rPr>
          <w:t>臨時総会は、次の各号の一に該当する場合に開催する。</w:t>
        </w:r>
      </w:ins>
    </w:p>
    <w:p w14:paraId="7EEB0156" w14:textId="4A5E8B3C" w:rsidR="002E139D" w:rsidRPr="009E49F7" w:rsidRDefault="002E139D" w:rsidP="00F9232B">
      <w:pPr>
        <w:pStyle w:val="ListParagraph"/>
        <w:numPr>
          <w:ilvl w:val="1"/>
          <w:numId w:val="84"/>
        </w:numPr>
        <w:rPr>
          <w:ins w:id="914" w:author="Travis Moore" w:date="2025-06-22T22:55:00Z" w16du:dateUtc="2025-06-22T13:55:00Z"/>
          <w:rFonts w:asciiTheme="minorEastAsia" w:hAnsiTheme="minorEastAsia"/>
          <w:lang w:val="en-AU"/>
          <w:rPrChange w:id="915" w:author="Travis Moore" w:date="2025-06-23T01:44:00Z" w16du:dateUtc="2025-06-22T16:44:00Z">
            <w:rPr>
              <w:ins w:id="916" w:author="Travis Moore" w:date="2025-06-22T22:55:00Z" w16du:dateUtc="2025-06-22T13:55:00Z"/>
              <w:lang w:val="en-AU"/>
            </w:rPr>
          </w:rPrChange>
        </w:rPr>
        <w:pPrChange w:id="917" w:author="Travis Moore" w:date="2025-07-02T15:42:00Z" w16du:dateUtc="2025-07-02T06:42:00Z">
          <w:pPr>
            <w:pStyle w:val="ListParagraph"/>
            <w:numPr>
              <w:ilvl w:val="1"/>
              <w:numId w:val="35"/>
            </w:numPr>
            <w:ind w:left="1440" w:hanging="360"/>
          </w:pPr>
        </w:pPrChange>
      </w:pPr>
      <w:ins w:id="918" w:author="Travis Moore" w:date="2025-06-22T22:55:00Z" w16du:dateUtc="2025-06-22T13:55:00Z">
        <w:r w:rsidRPr="009E49F7">
          <w:rPr>
            <w:rFonts w:asciiTheme="minorEastAsia" w:hAnsiTheme="minorEastAsia" w:hint="eastAsia"/>
            <w:lang w:val="en-AU"/>
            <w:rPrChange w:id="919" w:author="Travis Moore" w:date="2025-06-23T01:44:00Z" w16du:dateUtc="2025-06-22T16:44:00Z">
              <w:rPr>
                <w:rFonts w:hint="eastAsia"/>
                <w:lang w:val="en-AU"/>
              </w:rPr>
            </w:rPrChange>
          </w:rPr>
          <w:t>理事会が必要と認め招集の請求をしたとき。</w:t>
        </w:r>
      </w:ins>
    </w:p>
    <w:p w14:paraId="5D56C0E8" w14:textId="4B483088" w:rsidR="002E139D" w:rsidRPr="009E49F7" w:rsidRDefault="002E139D" w:rsidP="00F9232B">
      <w:pPr>
        <w:pStyle w:val="ListParagraph"/>
        <w:numPr>
          <w:ilvl w:val="1"/>
          <w:numId w:val="84"/>
        </w:numPr>
        <w:rPr>
          <w:ins w:id="920" w:author="Travis Moore" w:date="2025-06-22T22:55:00Z" w16du:dateUtc="2025-06-22T13:55:00Z"/>
          <w:rFonts w:asciiTheme="minorEastAsia" w:hAnsiTheme="minorEastAsia"/>
          <w:lang w:val="en-AU"/>
          <w:rPrChange w:id="921" w:author="Travis Moore" w:date="2025-06-23T01:44:00Z" w16du:dateUtc="2025-06-22T16:44:00Z">
            <w:rPr>
              <w:ins w:id="922" w:author="Travis Moore" w:date="2025-06-22T22:55:00Z" w16du:dateUtc="2025-06-22T13:55:00Z"/>
              <w:lang w:val="en-AU"/>
            </w:rPr>
          </w:rPrChange>
        </w:rPr>
        <w:pPrChange w:id="923" w:author="Travis Moore" w:date="2025-07-02T15:42:00Z" w16du:dateUtc="2025-07-02T06:42:00Z">
          <w:pPr>
            <w:pStyle w:val="ListParagraph"/>
            <w:numPr>
              <w:ilvl w:val="1"/>
              <w:numId w:val="35"/>
            </w:numPr>
            <w:ind w:left="1440" w:hanging="360"/>
          </w:pPr>
        </w:pPrChange>
      </w:pPr>
      <w:ins w:id="924" w:author="Travis Moore" w:date="2025-06-22T22:55:00Z" w16du:dateUtc="2025-06-22T13:55:00Z">
        <w:r w:rsidRPr="009E49F7">
          <w:rPr>
            <w:rFonts w:asciiTheme="minorEastAsia" w:hAnsiTheme="minorEastAsia" w:hint="eastAsia"/>
            <w:lang w:val="en-AU"/>
            <w:rPrChange w:id="925" w:author="Travis Moore" w:date="2025-06-23T01:44:00Z" w16du:dateUtc="2025-06-22T16:44:00Z">
              <w:rPr>
                <w:rFonts w:hint="eastAsia"/>
                <w:lang w:val="en-AU"/>
              </w:rPr>
            </w:rPrChange>
          </w:rPr>
          <w:t>正会員総数の</w:t>
        </w:r>
      </w:ins>
      <w:ins w:id="926" w:author="Travis Moore" w:date="2025-06-24T22:46:00Z" w16du:dateUtc="2025-06-24T13:46:00Z">
        <w:r w:rsidR="004D4E40">
          <w:rPr>
            <w:rFonts w:asciiTheme="minorEastAsia" w:hAnsiTheme="minorEastAsia" w:hint="eastAsia"/>
            <w:lang w:val="en-AU"/>
          </w:rPr>
          <w:t>2</w:t>
        </w:r>
      </w:ins>
      <w:ins w:id="927" w:author="Travis Moore" w:date="2025-06-22T22:55:00Z" w16du:dateUtc="2025-06-22T13:55:00Z">
        <w:r w:rsidRPr="009E49F7">
          <w:rPr>
            <w:rFonts w:asciiTheme="minorEastAsia" w:hAnsiTheme="minorEastAsia" w:hint="eastAsia"/>
            <w:lang w:val="en-AU"/>
            <w:rPrChange w:id="928" w:author="Travis Moore" w:date="2025-06-23T01:44:00Z" w16du:dateUtc="2025-06-22T16:44:00Z">
              <w:rPr>
                <w:rFonts w:hint="eastAsia"/>
                <w:lang w:val="en-AU"/>
              </w:rPr>
            </w:rPrChange>
          </w:rPr>
          <w:t>分の</w:t>
        </w:r>
      </w:ins>
      <w:ins w:id="929" w:author="Travis Moore" w:date="2025-06-24T22:46:00Z" w16du:dateUtc="2025-06-24T13:46:00Z">
        <w:r w:rsidR="004D4E40">
          <w:rPr>
            <w:rFonts w:asciiTheme="minorEastAsia" w:hAnsiTheme="minorEastAsia" w:hint="eastAsia"/>
            <w:lang w:val="en-AU"/>
          </w:rPr>
          <w:t>1</w:t>
        </w:r>
      </w:ins>
      <w:ins w:id="930" w:author="Travis Moore" w:date="2025-06-22T22:55:00Z" w16du:dateUtc="2025-06-22T13:55:00Z">
        <w:r w:rsidRPr="009E49F7">
          <w:rPr>
            <w:rFonts w:asciiTheme="minorEastAsia" w:hAnsiTheme="minorEastAsia" w:hint="eastAsia"/>
            <w:lang w:val="en-AU"/>
            <w:rPrChange w:id="931" w:author="Travis Moore" w:date="2025-06-23T01:44:00Z" w16du:dateUtc="2025-06-22T16:44:00Z">
              <w:rPr>
                <w:rFonts w:hint="eastAsia"/>
                <w:lang w:val="en-AU"/>
              </w:rPr>
            </w:rPrChange>
          </w:rPr>
          <w:t>以上から会議の目的である事項を記載した書面又は電磁的方法をもって招集の請求があったとき。</w:t>
        </w:r>
      </w:ins>
    </w:p>
    <w:p w14:paraId="4F15D1D1" w14:textId="59D1DF38" w:rsidR="002E139D" w:rsidRPr="009E49F7" w:rsidRDefault="002E139D" w:rsidP="00F9232B">
      <w:pPr>
        <w:pStyle w:val="ListParagraph"/>
        <w:numPr>
          <w:ilvl w:val="1"/>
          <w:numId w:val="84"/>
        </w:numPr>
        <w:rPr>
          <w:rFonts w:asciiTheme="minorEastAsia" w:hAnsiTheme="minorEastAsia"/>
          <w:lang w:val="en-AU"/>
          <w:rPrChange w:id="932" w:author="Travis Moore" w:date="2025-06-23T01:44:00Z" w16du:dateUtc="2025-06-22T16:44:00Z">
            <w:rPr>
              <w:lang w:val="en-AU"/>
            </w:rPr>
          </w:rPrChange>
        </w:rPr>
        <w:pPrChange w:id="933" w:author="Travis Moore" w:date="2025-07-02T15:42:00Z" w16du:dateUtc="2025-07-02T06:42:00Z">
          <w:pPr/>
        </w:pPrChange>
      </w:pPr>
      <w:ins w:id="934" w:author="Travis Moore" w:date="2025-06-22T22:56:00Z" w16du:dateUtc="2025-06-22T13:56:00Z">
        <w:r w:rsidRPr="00EC0D7A">
          <w:rPr>
            <w:rFonts w:asciiTheme="minorEastAsia" w:hAnsiTheme="minorEastAsia" w:hint="eastAsia"/>
            <w:lang w:val="en-AU"/>
            <w:rPrChange w:id="935" w:author="Travis Moore" w:date="2025-06-23T02:04:00Z" w16du:dateUtc="2025-06-22T17:04:00Z">
              <w:rPr>
                <w:rFonts w:hint="eastAsia"/>
                <w:lang w:val="en-AU"/>
              </w:rPr>
            </w:rPrChange>
          </w:rPr>
          <w:t>第</w:t>
        </w:r>
        <w:r w:rsidRPr="00EC0D7A">
          <w:rPr>
            <w:rFonts w:asciiTheme="minorEastAsia" w:hAnsiTheme="minorEastAsia"/>
            <w:lang w:val="en-AU"/>
            <w:rPrChange w:id="936" w:author="Travis Moore" w:date="2025-06-23T02:04:00Z" w16du:dateUtc="2025-06-22T17:04:00Z">
              <w:rPr>
                <w:lang w:val="en-AU"/>
              </w:rPr>
            </w:rPrChange>
          </w:rPr>
          <w:t>14</w:t>
        </w:r>
        <w:r w:rsidRPr="00EC0D7A">
          <w:rPr>
            <w:rFonts w:asciiTheme="minorEastAsia" w:hAnsiTheme="minorEastAsia" w:hint="eastAsia"/>
            <w:lang w:val="en-AU"/>
            <w:rPrChange w:id="937" w:author="Travis Moore" w:date="2025-06-23T02:04:00Z" w16du:dateUtc="2025-06-22T17:04:00Z">
              <w:rPr>
                <w:rFonts w:hint="eastAsia"/>
                <w:lang w:val="en-AU"/>
              </w:rPr>
            </w:rPrChange>
          </w:rPr>
          <w:t>条第</w:t>
        </w:r>
        <w:r w:rsidRPr="00EC0D7A">
          <w:rPr>
            <w:rFonts w:asciiTheme="minorEastAsia" w:hAnsiTheme="minorEastAsia"/>
            <w:lang w:val="en-AU"/>
            <w:rPrChange w:id="938" w:author="Travis Moore" w:date="2025-06-23T02:04:00Z" w16du:dateUtc="2025-06-22T17:04:00Z">
              <w:rPr>
                <w:lang w:val="en-AU"/>
              </w:rPr>
            </w:rPrChange>
          </w:rPr>
          <w:t>5</w:t>
        </w:r>
        <w:r w:rsidRPr="00EC0D7A">
          <w:rPr>
            <w:rFonts w:asciiTheme="minorEastAsia" w:hAnsiTheme="minorEastAsia" w:hint="eastAsia"/>
            <w:lang w:val="en-AU"/>
            <w:rPrChange w:id="939" w:author="Travis Moore" w:date="2025-06-23T02:04:00Z" w16du:dateUtc="2025-06-22T17:04:00Z">
              <w:rPr>
                <w:rFonts w:hint="eastAsia"/>
                <w:lang w:val="en-AU"/>
              </w:rPr>
            </w:rPrChange>
          </w:rPr>
          <w:t>項第</w:t>
        </w:r>
        <w:r w:rsidRPr="00EC0D7A">
          <w:rPr>
            <w:rFonts w:asciiTheme="minorEastAsia" w:hAnsiTheme="minorEastAsia"/>
            <w:lang w:val="en-AU"/>
            <w:rPrChange w:id="940" w:author="Travis Moore" w:date="2025-06-23T02:04:00Z" w16du:dateUtc="2025-06-22T17:04:00Z">
              <w:rPr>
                <w:lang w:val="en-AU"/>
              </w:rPr>
            </w:rPrChange>
          </w:rPr>
          <w:t>4</w:t>
        </w:r>
        <w:r w:rsidRPr="00EC0D7A">
          <w:rPr>
            <w:rFonts w:asciiTheme="minorEastAsia" w:hAnsiTheme="minorEastAsia" w:hint="eastAsia"/>
            <w:lang w:val="en-AU"/>
            <w:rPrChange w:id="941" w:author="Travis Moore" w:date="2025-06-23T02:04:00Z" w16du:dateUtc="2025-06-22T17:04:00Z">
              <w:rPr>
                <w:rFonts w:hint="eastAsia"/>
                <w:lang w:val="en-AU"/>
              </w:rPr>
            </w:rPrChange>
          </w:rPr>
          <w:t>号</w:t>
        </w:r>
        <w:r w:rsidRPr="009E49F7">
          <w:rPr>
            <w:rFonts w:asciiTheme="minorEastAsia" w:hAnsiTheme="minorEastAsia" w:hint="eastAsia"/>
            <w:lang w:val="en-AU"/>
            <w:rPrChange w:id="942" w:author="Travis Moore" w:date="2025-06-23T01:44:00Z" w16du:dateUtc="2025-06-22T16:44:00Z">
              <w:rPr>
                <w:rFonts w:hint="eastAsia"/>
                <w:lang w:val="en-AU"/>
              </w:rPr>
            </w:rPrChange>
          </w:rPr>
          <w:t>の規定により、監事から招集があったとき。</w:t>
        </w:r>
      </w:ins>
    </w:p>
    <w:p w14:paraId="065C4FD5" w14:textId="77777777" w:rsidR="00E13EB9" w:rsidRPr="009E49F7" w:rsidRDefault="00E13EB9" w:rsidP="00E13EB9">
      <w:pPr>
        <w:rPr>
          <w:ins w:id="943" w:author="Travis Moore" w:date="2025-06-22T23:37:00Z" w16du:dateUtc="2025-06-22T14:37:00Z"/>
          <w:rFonts w:asciiTheme="minorEastAsia" w:hAnsiTheme="minorEastAsia"/>
          <w:lang w:val="en-AU"/>
          <w:rPrChange w:id="944" w:author="Travis Moore" w:date="2025-06-23T01:44:00Z" w16du:dateUtc="2025-06-22T16:44:00Z">
            <w:rPr>
              <w:ins w:id="945" w:author="Travis Moore" w:date="2025-06-22T23:37:00Z" w16du:dateUtc="2025-06-22T14:37:00Z"/>
              <w:lang w:val="en-AU"/>
            </w:rPr>
          </w:rPrChange>
        </w:rPr>
      </w:pPr>
      <w:ins w:id="946" w:author="Travis Moore" w:date="2025-06-22T23:37:00Z" w16du:dateUtc="2025-06-22T14:37:00Z">
        <w:r w:rsidRPr="009E49F7">
          <w:rPr>
            <w:rFonts w:asciiTheme="minorEastAsia" w:hAnsiTheme="minorEastAsia" w:hint="eastAsia"/>
            <w:lang w:val="en-AU"/>
            <w:rPrChange w:id="947" w:author="Travis Moore" w:date="2025-06-23T01:44:00Z" w16du:dateUtc="2025-06-22T16:44:00Z">
              <w:rPr>
                <w:rFonts w:hint="eastAsia"/>
                <w:lang w:val="en-AU"/>
              </w:rPr>
            </w:rPrChange>
          </w:rPr>
          <w:t>（招集）</w:t>
        </w:r>
      </w:ins>
    </w:p>
    <w:p w14:paraId="7B25014F" w14:textId="3386D32C" w:rsidR="00E13EB9" w:rsidRPr="00AA6058" w:rsidRDefault="00E13EB9">
      <w:pPr>
        <w:rPr>
          <w:ins w:id="948" w:author="Travis Moore" w:date="2025-06-22T23:38:00Z" w16du:dateUtc="2025-06-22T14:38:00Z"/>
          <w:rFonts w:asciiTheme="minorEastAsia" w:hAnsiTheme="minorEastAsia"/>
          <w:lang w:val="en-AU"/>
          <w:rPrChange w:id="949" w:author="Travis Moore" w:date="2025-07-02T14:54:00Z" w16du:dateUtc="2025-07-02T05:54:00Z">
            <w:rPr>
              <w:ins w:id="950" w:author="Travis Moore" w:date="2025-06-22T23:38:00Z" w16du:dateUtc="2025-06-22T14:38:00Z"/>
              <w:lang w:val="en-AU"/>
            </w:rPr>
          </w:rPrChange>
        </w:rPr>
        <w:pPrChange w:id="951" w:author="Travis Moore" w:date="2025-07-02T14:54:00Z" w16du:dateUtc="2025-07-02T05:54:00Z">
          <w:pPr>
            <w:pStyle w:val="ListParagraph"/>
            <w:numPr>
              <w:numId w:val="41"/>
            </w:numPr>
            <w:ind w:hanging="360"/>
          </w:pPr>
        </w:pPrChange>
      </w:pPr>
      <w:ins w:id="952" w:author="Travis Moore" w:date="2025-06-22T23:37:00Z" w16du:dateUtc="2025-06-22T14:37:00Z">
        <w:r w:rsidRPr="009E49F7">
          <w:rPr>
            <w:rFonts w:asciiTheme="minorEastAsia" w:hAnsiTheme="minorEastAsia" w:hint="eastAsia"/>
            <w:lang w:val="en-AU"/>
            <w:rPrChange w:id="953" w:author="Travis Moore" w:date="2025-06-23T01:44:00Z" w16du:dateUtc="2025-06-22T16:44:00Z">
              <w:rPr>
                <w:rFonts w:hint="eastAsia"/>
                <w:lang w:val="en-AU"/>
              </w:rPr>
            </w:rPrChange>
          </w:rPr>
          <w:t>第</w:t>
        </w:r>
        <w:r w:rsidRPr="009E49F7">
          <w:rPr>
            <w:rFonts w:asciiTheme="minorEastAsia" w:hAnsiTheme="minorEastAsia"/>
            <w:lang w:val="en-AU"/>
            <w:rPrChange w:id="954" w:author="Travis Moore" w:date="2025-06-23T01:44:00Z" w16du:dateUtc="2025-06-22T16:44:00Z">
              <w:rPr>
                <w:lang w:val="en-AU"/>
              </w:rPr>
            </w:rPrChange>
          </w:rPr>
          <w:t>24</w:t>
        </w:r>
        <w:r w:rsidRPr="009E49F7">
          <w:rPr>
            <w:rFonts w:asciiTheme="minorEastAsia" w:hAnsiTheme="minorEastAsia" w:hint="eastAsia"/>
            <w:lang w:val="en-AU"/>
            <w:rPrChange w:id="955" w:author="Travis Moore" w:date="2025-06-23T01:44:00Z" w16du:dateUtc="2025-06-22T16:44:00Z">
              <w:rPr>
                <w:rFonts w:hint="eastAsia"/>
                <w:lang w:val="en-AU"/>
              </w:rPr>
            </w:rPrChange>
          </w:rPr>
          <w:t xml:space="preserve">条　</w:t>
        </w:r>
        <w:r w:rsidRPr="00AA6058">
          <w:rPr>
            <w:rFonts w:asciiTheme="minorEastAsia" w:hAnsiTheme="minorEastAsia" w:hint="eastAsia"/>
            <w:lang w:val="en-AU"/>
            <w:rPrChange w:id="956" w:author="Travis Moore" w:date="2025-07-02T14:54:00Z" w16du:dateUtc="2025-07-02T05:54:00Z">
              <w:rPr>
                <w:rFonts w:hint="eastAsia"/>
                <w:lang w:val="en-AU"/>
              </w:rPr>
            </w:rPrChange>
          </w:rPr>
          <w:t>総会は、前条第２項第３号の場合を除き、代表理事が招集する。</w:t>
        </w:r>
      </w:ins>
    </w:p>
    <w:p w14:paraId="7923BE30" w14:textId="77777777" w:rsidR="00E13EB9" w:rsidRPr="009E49F7" w:rsidRDefault="00E13EB9">
      <w:pPr>
        <w:pStyle w:val="ListParagraph"/>
        <w:numPr>
          <w:ilvl w:val="0"/>
          <w:numId w:val="66"/>
        </w:numPr>
        <w:rPr>
          <w:ins w:id="957" w:author="Travis Moore" w:date="2025-06-22T23:39:00Z" w16du:dateUtc="2025-06-22T14:39:00Z"/>
          <w:rFonts w:asciiTheme="minorEastAsia" w:hAnsiTheme="minorEastAsia"/>
          <w:lang w:val="en-AU"/>
          <w:rPrChange w:id="958" w:author="Travis Moore" w:date="2025-06-23T01:44:00Z" w16du:dateUtc="2025-06-22T16:44:00Z">
            <w:rPr>
              <w:ins w:id="959" w:author="Travis Moore" w:date="2025-06-22T23:39:00Z" w16du:dateUtc="2025-06-22T14:39:00Z"/>
              <w:lang w:val="en-AU"/>
            </w:rPr>
          </w:rPrChange>
        </w:rPr>
        <w:pPrChange w:id="960" w:author="Travis Moore" w:date="2025-07-02T14:54:00Z" w16du:dateUtc="2025-07-02T05:54:00Z">
          <w:pPr>
            <w:pStyle w:val="ListParagraph"/>
            <w:numPr>
              <w:numId w:val="41"/>
            </w:numPr>
            <w:ind w:hanging="360"/>
          </w:pPr>
        </w:pPrChange>
      </w:pPr>
      <w:ins w:id="961" w:author="Travis Moore" w:date="2025-06-22T23:37:00Z" w16du:dateUtc="2025-06-22T14:37:00Z">
        <w:r w:rsidRPr="009E49F7">
          <w:rPr>
            <w:rFonts w:asciiTheme="minorEastAsia" w:hAnsiTheme="minorEastAsia" w:hint="eastAsia"/>
            <w:lang w:val="en-AU"/>
            <w:rPrChange w:id="962" w:author="Travis Moore" w:date="2025-06-23T01:44:00Z" w16du:dateUtc="2025-06-22T16:44:00Z">
              <w:rPr>
                <w:rFonts w:hint="eastAsia"/>
                <w:lang w:val="en-AU"/>
              </w:rPr>
            </w:rPrChange>
          </w:rPr>
          <w:t>代表理事は、前条</w:t>
        </w:r>
        <w:r w:rsidRPr="00CA5286">
          <w:rPr>
            <w:rFonts w:asciiTheme="minorEastAsia" w:hAnsiTheme="minorEastAsia" w:hint="eastAsia"/>
            <w:lang w:val="en-AU"/>
            <w:rPrChange w:id="963" w:author="Travis Moore" w:date="2025-06-23T02:09:00Z" w16du:dateUtc="2025-06-22T17:09:00Z">
              <w:rPr>
                <w:rFonts w:hint="eastAsia"/>
                <w:lang w:val="en-AU"/>
              </w:rPr>
            </w:rPrChange>
          </w:rPr>
          <w:t>第２項第１号及び第２号</w:t>
        </w:r>
        <w:r w:rsidRPr="009E49F7">
          <w:rPr>
            <w:rFonts w:asciiTheme="minorEastAsia" w:hAnsiTheme="minorEastAsia" w:hint="eastAsia"/>
            <w:lang w:val="en-AU"/>
            <w:rPrChange w:id="964" w:author="Travis Moore" w:date="2025-06-23T01:44:00Z" w16du:dateUtc="2025-06-22T16:44:00Z">
              <w:rPr>
                <w:rFonts w:hint="eastAsia"/>
                <w:lang w:val="en-AU"/>
              </w:rPr>
            </w:rPrChange>
          </w:rPr>
          <w:t>の規定による請求があったときは、その日から</w:t>
        </w:r>
        <w:r w:rsidRPr="009E49F7">
          <w:rPr>
            <w:rFonts w:asciiTheme="minorEastAsia" w:hAnsiTheme="minorEastAsia"/>
            <w:lang w:val="en-AU"/>
            <w:rPrChange w:id="965" w:author="Travis Moore" w:date="2025-06-23T01:44:00Z" w16du:dateUtc="2025-06-22T16:44:00Z">
              <w:rPr>
                <w:lang w:val="en-AU"/>
              </w:rPr>
            </w:rPrChange>
          </w:rPr>
          <w:t>14</w:t>
        </w:r>
        <w:r w:rsidRPr="009E49F7">
          <w:rPr>
            <w:rFonts w:asciiTheme="minorEastAsia" w:hAnsiTheme="minorEastAsia" w:hint="eastAsia"/>
            <w:lang w:val="en-AU"/>
            <w:rPrChange w:id="966" w:author="Travis Moore" w:date="2025-06-23T01:44:00Z" w16du:dateUtc="2025-06-22T16:44:00Z">
              <w:rPr>
                <w:rFonts w:hint="eastAsia"/>
                <w:lang w:val="en-AU"/>
              </w:rPr>
            </w:rPrChange>
          </w:rPr>
          <w:t>日以内に臨時総会を招集しなければならない。</w:t>
        </w:r>
      </w:ins>
    </w:p>
    <w:p w14:paraId="7BA84D5E" w14:textId="1ACE5872" w:rsidR="00E13EB9" w:rsidRPr="009E49F7" w:rsidRDefault="00E13EB9">
      <w:pPr>
        <w:pStyle w:val="ListParagraph"/>
        <w:numPr>
          <w:ilvl w:val="0"/>
          <w:numId w:val="66"/>
        </w:numPr>
        <w:rPr>
          <w:ins w:id="967" w:author="Travis Moore" w:date="2025-06-22T23:37:00Z" w16du:dateUtc="2025-06-22T14:37:00Z"/>
          <w:rFonts w:asciiTheme="minorEastAsia" w:hAnsiTheme="minorEastAsia"/>
          <w:lang w:val="en-AU"/>
          <w:rPrChange w:id="968" w:author="Travis Moore" w:date="2025-06-23T01:44:00Z" w16du:dateUtc="2025-06-22T16:44:00Z">
            <w:rPr>
              <w:ins w:id="969" w:author="Travis Moore" w:date="2025-06-22T23:37:00Z" w16du:dateUtc="2025-06-22T14:37:00Z"/>
              <w:lang w:val="en-AU"/>
            </w:rPr>
          </w:rPrChange>
        </w:rPr>
        <w:pPrChange w:id="970" w:author="Travis Moore" w:date="2025-07-02T14:54:00Z" w16du:dateUtc="2025-07-02T05:54:00Z">
          <w:pPr/>
        </w:pPrChange>
      </w:pPr>
      <w:ins w:id="971" w:author="Travis Moore" w:date="2025-06-22T23:37:00Z" w16du:dateUtc="2025-06-22T14:37:00Z">
        <w:r w:rsidRPr="009E49F7">
          <w:rPr>
            <w:rFonts w:asciiTheme="minorEastAsia" w:hAnsiTheme="minorEastAsia" w:hint="eastAsia"/>
            <w:lang w:val="en-AU"/>
            <w:rPrChange w:id="972" w:author="Travis Moore" w:date="2025-06-23T01:44:00Z" w16du:dateUtc="2025-06-22T16:44:00Z">
              <w:rPr>
                <w:rFonts w:hint="eastAsia"/>
                <w:lang w:val="en-AU"/>
              </w:rPr>
            </w:rPrChange>
          </w:rPr>
          <w:t>総会を招集するときは、会議の日時、場所、目的及び審議事項を記載した書面又は電磁的方法をもって、少なくとも会日の５日前までに通知しなければならない。</w:t>
        </w:r>
      </w:ins>
    </w:p>
    <w:p w14:paraId="5FCD1BC4" w14:textId="77777777" w:rsidR="00E13EB9" w:rsidRPr="009E49F7" w:rsidRDefault="00E13EB9" w:rsidP="00E13EB9">
      <w:pPr>
        <w:rPr>
          <w:ins w:id="973" w:author="Travis Moore" w:date="2025-06-22T23:42:00Z" w16du:dateUtc="2025-06-22T14:42:00Z"/>
          <w:rFonts w:asciiTheme="minorEastAsia" w:hAnsiTheme="minorEastAsia"/>
          <w:lang w:val="en-AU"/>
          <w:rPrChange w:id="974" w:author="Travis Moore" w:date="2025-06-23T01:44:00Z" w16du:dateUtc="2025-06-22T16:44:00Z">
            <w:rPr>
              <w:ins w:id="975" w:author="Travis Moore" w:date="2025-06-22T23:42:00Z" w16du:dateUtc="2025-06-22T14:42:00Z"/>
              <w:lang w:val="en-AU"/>
            </w:rPr>
          </w:rPrChange>
        </w:rPr>
      </w:pPr>
      <w:ins w:id="976" w:author="Travis Moore" w:date="2025-06-22T23:42:00Z" w16du:dateUtc="2025-06-22T14:42:00Z">
        <w:r w:rsidRPr="009E49F7">
          <w:rPr>
            <w:rFonts w:asciiTheme="minorEastAsia" w:hAnsiTheme="minorEastAsia" w:hint="eastAsia"/>
            <w:lang w:val="en-AU"/>
            <w:rPrChange w:id="977" w:author="Travis Moore" w:date="2025-06-23T01:44:00Z" w16du:dateUtc="2025-06-22T16:44:00Z">
              <w:rPr>
                <w:rFonts w:hint="eastAsia"/>
                <w:lang w:val="en-AU"/>
              </w:rPr>
            </w:rPrChange>
          </w:rPr>
          <w:t>（議長）</w:t>
        </w:r>
      </w:ins>
    </w:p>
    <w:p w14:paraId="324143F6" w14:textId="2F091191" w:rsidR="00E13EB9" w:rsidRPr="009E49F7" w:rsidRDefault="00E13EB9" w:rsidP="00E13EB9">
      <w:pPr>
        <w:rPr>
          <w:ins w:id="978" w:author="Travis Moore" w:date="2025-06-22T23:42:00Z" w16du:dateUtc="2025-06-22T14:42:00Z"/>
          <w:rFonts w:asciiTheme="minorEastAsia" w:hAnsiTheme="minorEastAsia"/>
          <w:lang w:val="en-AU"/>
          <w:rPrChange w:id="979" w:author="Travis Moore" w:date="2025-06-23T01:44:00Z" w16du:dateUtc="2025-06-22T16:44:00Z">
            <w:rPr>
              <w:ins w:id="980" w:author="Travis Moore" w:date="2025-06-22T23:42:00Z" w16du:dateUtc="2025-06-22T14:42:00Z"/>
              <w:lang w:val="en-AU"/>
            </w:rPr>
          </w:rPrChange>
        </w:rPr>
      </w:pPr>
      <w:ins w:id="981" w:author="Travis Moore" w:date="2025-06-22T23:42:00Z" w16du:dateUtc="2025-06-22T14:42:00Z">
        <w:r w:rsidRPr="009E49F7">
          <w:rPr>
            <w:rFonts w:asciiTheme="minorEastAsia" w:hAnsiTheme="minorEastAsia" w:hint="eastAsia"/>
            <w:lang w:val="en-AU"/>
            <w:rPrChange w:id="982" w:author="Travis Moore" w:date="2025-06-23T01:44:00Z" w16du:dateUtc="2025-06-22T16:44:00Z">
              <w:rPr>
                <w:rFonts w:hint="eastAsia"/>
                <w:lang w:val="en-AU"/>
              </w:rPr>
            </w:rPrChange>
          </w:rPr>
          <w:t>第</w:t>
        </w:r>
        <w:r w:rsidRPr="009E49F7">
          <w:rPr>
            <w:rFonts w:asciiTheme="minorEastAsia" w:hAnsiTheme="minorEastAsia"/>
            <w:lang w:val="en-AU"/>
            <w:rPrChange w:id="983" w:author="Travis Moore" w:date="2025-06-23T01:44:00Z" w16du:dateUtc="2025-06-22T16:44:00Z">
              <w:rPr>
                <w:lang w:val="en-AU"/>
              </w:rPr>
            </w:rPrChange>
          </w:rPr>
          <w:t>25</w:t>
        </w:r>
        <w:r w:rsidRPr="009E49F7">
          <w:rPr>
            <w:rFonts w:asciiTheme="minorEastAsia" w:hAnsiTheme="minorEastAsia" w:hint="eastAsia"/>
            <w:lang w:val="en-AU"/>
            <w:rPrChange w:id="984" w:author="Travis Moore" w:date="2025-06-23T01:44:00Z" w16du:dateUtc="2025-06-22T16:44:00Z">
              <w:rPr>
                <w:rFonts w:hint="eastAsia"/>
                <w:lang w:val="en-AU"/>
              </w:rPr>
            </w:rPrChange>
          </w:rPr>
          <w:t>条　総会の議長は、その総会において、出席した正会員の中から選出する。</w:t>
        </w:r>
      </w:ins>
    </w:p>
    <w:p w14:paraId="7050B040" w14:textId="2D5DEE84" w:rsidR="00DD5957" w:rsidRPr="009E49F7" w:rsidRDefault="00DD5957" w:rsidP="00DD5957">
      <w:pPr>
        <w:rPr>
          <w:rFonts w:asciiTheme="minorEastAsia" w:hAnsiTheme="minorEastAsia"/>
          <w:lang w:val="en-AU"/>
          <w:rPrChange w:id="985" w:author="Travis Moore" w:date="2025-06-23T01:44:00Z" w16du:dateUtc="2025-06-22T16:44:00Z">
            <w:rPr>
              <w:lang w:val="en-AU"/>
            </w:rPr>
          </w:rPrChange>
        </w:rPr>
      </w:pPr>
      <w:r w:rsidRPr="009E49F7">
        <w:rPr>
          <w:rFonts w:asciiTheme="minorEastAsia" w:hAnsiTheme="minorEastAsia" w:hint="eastAsia"/>
          <w:lang w:val="en-AU"/>
          <w:rPrChange w:id="986" w:author="Travis Moore" w:date="2025-06-23T01:44:00Z" w16du:dateUtc="2025-06-22T16:44:00Z">
            <w:rPr>
              <w:rFonts w:hint="eastAsia"/>
              <w:lang w:val="en-AU"/>
            </w:rPr>
          </w:rPrChange>
        </w:rPr>
        <w:t>（定足数）</w:t>
      </w:r>
      <w:r w:rsidRPr="009E49F7">
        <w:rPr>
          <w:rFonts w:asciiTheme="minorEastAsia" w:hAnsiTheme="minorEastAsia"/>
          <w:lang w:val="en-AU"/>
          <w:rPrChange w:id="987" w:author="Travis Moore" w:date="2025-06-23T01:44:00Z" w16du:dateUtc="2025-06-22T16:44:00Z">
            <w:rPr>
              <w:lang w:val="en-AU"/>
            </w:rPr>
          </w:rPrChange>
        </w:rPr>
        <w:br/>
      </w:r>
      <w:del w:id="988" w:author="Travis Moore" w:date="2025-06-23T00:49:00Z" w16du:dateUtc="2025-06-22T15:49:00Z">
        <w:r w:rsidRPr="009E49F7" w:rsidDel="00E0155E">
          <w:rPr>
            <w:rFonts w:asciiTheme="minorEastAsia" w:hAnsiTheme="minorEastAsia"/>
            <w:lang w:val="en-AU"/>
            <w:rPrChange w:id="989" w:author="Travis Moore" w:date="2025-06-23T01:44:00Z" w16du:dateUtc="2025-06-22T16:44:00Z">
              <w:rPr>
                <w:lang w:val="en-AU"/>
              </w:rPr>
            </w:rPrChange>
          </w:rPr>
          <w:delText xml:space="preserve"> </w:delText>
        </w:r>
      </w:del>
      <w:r w:rsidRPr="009E49F7">
        <w:rPr>
          <w:rFonts w:asciiTheme="minorEastAsia" w:hAnsiTheme="minorEastAsia" w:hint="eastAsia"/>
          <w:lang w:val="en-AU"/>
          <w:rPrChange w:id="990" w:author="Travis Moore" w:date="2025-06-23T01:44:00Z" w16du:dateUtc="2025-06-22T16:44:00Z">
            <w:rPr>
              <w:rFonts w:hint="eastAsia"/>
              <w:lang w:val="en-AU"/>
            </w:rPr>
          </w:rPrChange>
        </w:rPr>
        <w:t>第</w:t>
      </w:r>
      <w:del w:id="991" w:author="Travis Moore" w:date="2025-06-22T23:42:00Z" w16du:dateUtc="2025-06-22T14:42:00Z">
        <w:r w:rsidRPr="009E49F7" w:rsidDel="00E13EB9">
          <w:rPr>
            <w:rFonts w:asciiTheme="minorEastAsia" w:hAnsiTheme="minorEastAsia"/>
            <w:lang w:val="en-AU"/>
            <w:rPrChange w:id="992" w:author="Travis Moore" w:date="2025-06-23T01:44:00Z" w16du:dateUtc="2025-06-22T16:44:00Z">
              <w:rPr>
                <w:lang w:val="en-AU"/>
              </w:rPr>
            </w:rPrChange>
          </w:rPr>
          <w:delText>21</w:delText>
        </w:r>
      </w:del>
      <w:ins w:id="993" w:author="Travis Moore" w:date="2025-06-22T23:42:00Z" w16du:dateUtc="2025-06-22T14:42:00Z">
        <w:r w:rsidR="00E13EB9" w:rsidRPr="009E49F7">
          <w:rPr>
            <w:rFonts w:asciiTheme="minorEastAsia" w:hAnsiTheme="minorEastAsia"/>
            <w:lang w:val="en-AU"/>
            <w:rPrChange w:id="994" w:author="Travis Moore" w:date="2025-06-23T01:44:00Z" w16du:dateUtc="2025-06-22T16:44:00Z">
              <w:rPr>
                <w:lang w:val="en-AU"/>
              </w:rPr>
            </w:rPrChange>
          </w:rPr>
          <w:t>26</w:t>
        </w:r>
      </w:ins>
      <w:r w:rsidRPr="009E49F7">
        <w:rPr>
          <w:rFonts w:asciiTheme="minorEastAsia" w:hAnsiTheme="minorEastAsia" w:hint="eastAsia"/>
          <w:lang w:val="en-AU"/>
          <w:rPrChange w:id="995" w:author="Travis Moore" w:date="2025-06-23T01:44:00Z" w16du:dateUtc="2025-06-22T16:44:00Z">
            <w:rPr>
              <w:rFonts w:hint="eastAsia"/>
              <w:lang w:val="en-AU"/>
            </w:rPr>
          </w:rPrChange>
        </w:rPr>
        <w:t xml:space="preserve">条　</w:t>
      </w:r>
      <w:ins w:id="996" w:author="Travis Moore" w:date="2025-06-23T00:33:00Z" w16du:dateUtc="2025-06-22T15:33:00Z">
        <w:r w:rsidR="00767246" w:rsidRPr="009E49F7">
          <w:rPr>
            <w:rFonts w:asciiTheme="minorEastAsia" w:hAnsiTheme="minorEastAsia" w:hint="eastAsia"/>
            <w:lang w:val="en-AU"/>
            <w:rPrChange w:id="997" w:author="Travis Moore" w:date="2025-06-23T01:44:00Z" w16du:dateUtc="2025-06-22T16:44:00Z">
              <w:rPr>
                <w:rFonts w:hint="eastAsia"/>
                <w:lang w:val="en-AU"/>
              </w:rPr>
            </w:rPrChange>
          </w:rPr>
          <w:t>総会は、正会員総数の</w:t>
        </w:r>
        <w:r w:rsidR="00767246" w:rsidRPr="009E49F7">
          <w:rPr>
            <w:rFonts w:asciiTheme="minorEastAsia" w:hAnsiTheme="minorEastAsia"/>
            <w:lang w:val="en-AU"/>
            <w:rPrChange w:id="998" w:author="Travis Moore" w:date="2025-06-23T01:44:00Z" w16du:dateUtc="2025-06-22T16:44:00Z">
              <w:rPr>
                <w:lang w:val="en-AU"/>
              </w:rPr>
            </w:rPrChange>
          </w:rPr>
          <w:t>2</w:t>
        </w:r>
        <w:r w:rsidR="00767246" w:rsidRPr="009E49F7">
          <w:rPr>
            <w:rFonts w:asciiTheme="minorEastAsia" w:hAnsiTheme="minorEastAsia" w:hint="eastAsia"/>
            <w:lang w:val="en-AU"/>
            <w:rPrChange w:id="999" w:author="Travis Moore" w:date="2025-06-23T01:44:00Z" w16du:dateUtc="2025-06-22T16:44:00Z">
              <w:rPr>
                <w:rFonts w:hint="eastAsia"/>
                <w:lang w:val="en-AU"/>
              </w:rPr>
            </w:rPrChange>
          </w:rPr>
          <w:t>分の</w:t>
        </w:r>
        <w:r w:rsidR="00767246" w:rsidRPr="009E49F7">
          <w:rPr>
            <w:rFonts w:asciiTheme="minorEastAsia" w:hAnsiTheme="minorEastAsia"/>
            <w:lang w:val="en-AU"/>
            <w:rPrChange w:id="1000" w:author="Travis Moore" w:date="2025-06-23T01:44:00Z" w16du:dateUtc="2025-06-22T16:44:00Z">
              <w:rPr>
                <w:lang w:val="en-AU"/>
              </w:rPr>
            </w:rPrChange>
          </w:rPr>
          <w:t>1</w:t>
        </w:r>
        <w:r w:rsidR="00767246" w:rsidRPr="009E49F7">
          <w:rPr>
            <w:rFonts w:asciiTheme="minorEastAsia" w:hAnsiTheme="minorEastAsia" w:hint="eastAsia"/>
            <w:lang w:val="en-AU"/>
            <w:rPrChange w:id="1001" w:author="Travis Moore" w:date="2025-06-23T01:44:00Z" w16du:dateUtc="2025-06-22T16:44:00Z">
              <w:rPr>
                <w:rFonts w:hint="eastAsia"/>
                <w:lang w:val="en-AU"/>
              </w:rPr>
            </w:rPrChange>
          </w:rPr>
          <w:t>以上の出席がなければ開会することができない。</w:t>
        </w:r>
      </w:ins>
      <w:del w:id="1002" w:author="Travis Moore" w:date="2025-06-23T00:33:00Z" w16du:dateUtc="2025-06-22T15:33:00Z">
        <w:r w:rsidRPr="009E49F7" w:rsidDel="00767246">
          <w:rPr>
            <w:rFonts w:asciiTheme="minorEastAsia" w:hAnsiTheme="minorEastAsia" w:hint="eastAsia"/>
            <w:lang w:val="en-AU"/>
            <w:rPrChange w:id="1003" w:author="Travis Moore" w:date="2025-06-23T01:44:00Z" w16du:dateUtc="2025-06-22T16:44:00Z">
              <w:rPr>
                <w:rFonts w:hint="eastAsia"/>
                <w:lang w:val="en-AU"/>
              </w:rPr>
            </w:rPrChange>
          </w:rPr>
          <w:delText>総会は、総創立会員および総活動会員の半数以上の出席がなければ開会することができない。書面又は電磁的方法による表決者又は表決委任者がある場合にあっては、その数を創立会員および活動会員の出席者数に算入する。</w:delText>
        </w:r>
      </w:del>
    </w:p>
    <w:p w14:paraId="7D6DB07F" w14:textId="6A1C1EA8" w:rsidR="00E0155E" w:rsidRPr="009E49F7" w:rsidRDefault="00E0155E" w:rsidP="00E0155E">
      <w:pPr>
        <w:rPr>
          <w:ins w:id="1004" w:author="Travis Moore" w:date="2025-06-23T00:48:00Z" w16du:dateUtc="2025-06-22T15:48:00Z"/>
          <w:rFonts w:asciiTheme="minorEastAsia" w:hAnsiTheme="minorEastAsia"/>
          <w:lang w:val="en-AU"/>
          <w:rPrChange w:id="1005" w:author="Travis Moore" w:date="2025-06-23T01:44:00Z" w16du:dateUtc="2025-06-22T16:44:00Z">
            <w:rPr>
              <w:ins w:id="1006" w:author="Travis Moore" w:date="2025-06-23T00:48:00Z" w16du:dateUtc="2025-06-22T15:48:00Z"/>
              <w:lang w:val="en-AU"/>
            </w:rPr>
          </w:rPrChange>
        </w:rPr>
      </w:pPr>
      <w:ins w:id="1007" w:author="Travis Moore" w:date="2025-06-23T00:48:00Z" w16du:dateUtc="2025-06-22T15:48:00Z">
        <w:r w:rsidRPr="009E49F7">
          <w:rPr>
            <w:rFonts w:asciiTheme="minorEastAsia" w:hAnsiTheme="minorEastAsia" w:hint="eastAsia"/>
            <w:lang w:val="en-AU"/>
            <w:rPrChange w:id="1008" w:author="Travis Moore" w:date="2025-06-23T01:44:00Z" w16du:dateUtc="2025-06-22T16:44:00Z">
              <w:rPr>
                <w:rFonts w:hint="eastAsia"/>
                <w:lang w:val="en-AU"/>
              </w:rPr>
            </w:rPrChange>
          </w:rPr>
          <w:t>（議決）</w:t>
        </w:r>
      </w:ins>
    </w:p>
    <w:p w14:paraId="7418EC93" w14:textId="59910960" w:rsidR="00E0155E" w:rsidRPr="00E31A1A" w:rsidRDefault="00E0155E" w:rsidP="00E31A1A">
      <w:pPr>
        <w:rPr>
          <w:ins w:id="1009" w:author="Travis Moore" w:date="2025-06-23T00:48:00Z" w16du:dateUtc="2025-06-22T15:48:00Z"/>
          <w:rFonts w:asciiTheme="minorEastAsia" w:hAnsiTheme="minorEastAsia"/>
          <w:lang w:val="en-AU"/>
          <w:rPrChange w:id="1010" w:author="Travis Moore" w:date="2025-07-02T15:48:00Z" w16du:dateUtc="2025-07-02T06:48:00Z">
            <w:rPr>
              <w:ins w:id="1011" w:author="Travis Moore" w:date="2025-06-23T00:48:00Z" w16du:dateUtc="2025-06-22T15:48:00Z"/>
              <w:lang w:val="en-AU"/>
            </w:rPr>
          </w:rPrChange>
        </w:rPr>
      </w:pPr>
      <w:ins w:id="1012" w:author="Travis Moore" w:date="2025-06-23T00:48:00Z" w16du:dateUtc="2025-06-22T15:48:00Z">
        <w:r w:rsidRPr="009E49F7">
          <w:rPr>
            <w:rFonts w:asciiTheme="minorEastAsia" w:hAnsiTheme="minorEastAsia" w:hint="eastAsia"/>
            <w:lang w:val="en-AU"/>
            <w:rPrChange w:id="1013" w:author="Travis Moore" w:date="2025-06-23T01:44:00Z" w16du:dateUtc="2025-06-22T16:44:00Z">
              <w:rPr>
                <w:rFonts w:hint="eastAsia"/>
                <w:lang w:val="en-AU"/>
              </w:rPr>
            </w:rPrChange>
          </w:rPr>
          <w:lastRenderedPageBreak/>
          <w:t>第</w:t>
        </w:r>
      </w:ins>
      <w:ins w:id="1014" w:author="Travis Moore" w:date="2025-06-23T00:51:00Z" w16du:dateUtc="2025-06-22T15:51:00Z">
        <w:r w:rsidRPr="009E49F7">
          <w:rPr>
            <w:rFonts w:asciiTheme="minorEastAsia" w:hAnsiTheme="minorEastAsia"/>
            <w:lang w:val="en-AU"/>
            <w:rPrChange w:id="1015" w:author="Travis Moore" w:date="2025-06-23T01:44:00Z" w16du:dateUtc="2025-06-22T16:44:00Z">
              <w:rPr>
                <w:lang w:val="en-AU"/>
              </w:rPr>
            </w:rPrChange>
          </w:rPr>
          <w:t>27</w:t>
        </w:r>
      </w:ins>
      <w:ins w:id="1016" w:author="Travis Moore" w:date="2025-06-23T00:48:00Z" w16du:dateUtc="2025-06-22T15:48:00Z">
        <w:r w:rsidRPr="009E49F7">
          <w:rPr>
            <w:rFonts w:asciiTheme="minorEastAsia" w:hAnsiTheme="minorEastAsia" w:hint="eastAsia"/>
            <w:lang w:val="en-AU"/>
            <w:rPrChange w:id="1017" w:author="Travis Moore" w:date="2025-06-23T01:44:00Z" w16du:dateUtc="2025-06-22T16:44:00Z">
              <w:rPr>
                <w:rFonts w:hint="eastAsia"/>
                <w:lang w:val="en-AU"/>
              </w:rPr>
            </w:rPrChange>
          </w:rPr>
          <w:t xml:space="preserve">条　</w:t>
        </w:r>
        <w:r w:rsidRPr="00E31A1A">
          <w:rPr>
            <w:rFonts w:asciiTheme="minorEastAsia" w:hAnsiTheme="minorEastAsia" w:hint="eastAsia"/>
            <w:lang w:val="en-AU"/>
            <w:rPrChange w:id="1018" w:author="Travis Moore" w:date="2025-07-02T15:48:00Z" w16du:dateUtc="2025-07-02T06:48:00Z">
              <w:rPr>
                <w:rFonts w:hint="eastAsia"/>
                <w:lang w:val="en-AU"/>
              </w:rPr>
            </w:rPrChange>
          </w:rPr>
          <w:t>総会における議決事項は、第</w:t>
        </w:r>
        <w:r w:rsidRPr="00E31A1A">
          <w:rPr>
            <w:rFonts w:asciiTheme="minorEastAsia" w:hAnsiTheme="minorEastAsia"/>
            <w:lang w:val="en-AU"/>
            <w:rPrChange w:id="1019" w:author="Travis Moore" w:date="2025-07-02T15:48:00Z" w16du:dateUtc="2025-07-02T06:48:00Z">
              <w:rPr>
                <w:lang w:val="en-AU"/>
              </w:rPr>
            </w:rPrChange>
          </w:rPr>
          <w:t>2</w:t>
        </w:r>
      </w:ins>
      <w:ins w:id="1020" w:author="Travis Moore" w:date="2025-06-23T02:10:00Z" w16du:dateUtc="2025-06-22T17:10:00Z">
        <w:r w:rsidR="00CA5286" w:rsidRPr="00E31A1A">
          <w:rPr>
            <w:rFonts w:asciiTheme="minorEastAsia" w:hAnsiTheme="minorEastAsia"/>
            <w:lang w:val="en-AU"/>
            <w:rPrChange w:id="1021" w:author="Travis Moore" w:date="2025-07-02T15:48:00Z" w16du:dateUtc="2025-07-02T06:48:00Z">
              <w:rPr>
                <w:lang w:val="en-AU"/>
              </w:rPr>
            </w:rPrChange>
          </w:rPr>
          <w:t>4</w:t>
        </w:r>
      </w:ins>
      <w:ins w:id="1022" w:author="Travis Moore" w:date="2025-06-23T00:48:00Z" w16du:dateUtc="2025-06-22T15:48:00Z">
        <w:r w:rsidRPr="00E31A1A">
          <w:rPr>
            <w:rFonts w:asciiTheme="minorEastAsia" w:hAnsiTheme="minorEastAsia" w:hint="eastAsia"/>
            <w:lang w:val="en-AU"/>
            <w:rPrChange w:id="1023" w:author="Travis Moore" w:date="2025-07-02T15:48:00Z" w16du:dateUtc="2025-07-02T06:48:00Z">
              <w:rPr>
                <w:rFonts w:hint="eastAsia"/>
                <w:lang w:val="en-AU"/>
              </w:rPr>
            </w:rPrChange>
          </w:rPr>
          <w:t>条第</w:t>
        </w:r>
        <w:r w:rsidRPr="00E31A1A">
          <w:rPr>
            <w:rFonts w:asciiTheme="minorEastAsia" w:hAnsiTheme="minorEastAsia"/>
            <w:lang w:val="en-AU"/>
            <w:rPrChange w:id="1024" w:author="Travis Moore" w:date="2025-07-02T15:48:00Z" w16du:dateUtc="2025-07-02T06:48:00Z">
              <w:rPr>
                <w:lang w:val="en-AU"/>
              </w:rPr>
            </w:rPrChange>
          </w:rPr>
          <w:t>3</w:t>
        </w:r>
        <w:r w:rsidRPr="00E31A1A">
          <w:rPr>
            <w:rFonts w:asciiTheme="minorEastAsia" w:hAnsiTheme="minorEastAsia" w:hint="eastAsia"/>
            <w:lang w:val="en-AU"/>
            <w:rPrChange w:id="1025" w:author="Travis Moore" w:date="2025-07-02T15:48:00Z" w16du:dateUtc="2025-07-02T06:48:00Z">
              <w:rPr>
                <w:rFonts w:hint="eastAsia"/>
                <w:lang w:val="en-AU"/>
              </w:rPr>
            </w:rPrChange>
          </w:rPr>
          <w:t>項の規定によってあらかじめ通知した事項とする。</w:t>
        </w:r>
      </w:ins>
    </w:p>
    <w:p w14:paraId="7B38A7BA" w14:textId="26A292A1" w:rsidR="00E0155E" w:rsidRPr="009E49F7" w:rsidRDefault="00E0155E" w:rsidP="00E31A1A">
      <w:pPr>
        <w:pStyle w:val="ListParagraph"/>
        <w:numPr>
          <w:ilvl w:val="0"/>
          <w:numId w:val="89"/>
        </w:numPr>
        <w:rPr>
          <w:ins w:id="1026" w:author="Travis Moore" w:date="2025-06-23T00:48:00Z" w16du:dateUtc="2025-06-22T15:48:00Z"/>
          <w:rFonts w:asciiTheme="minorEastAsia" w:hAnsiTheme="minorEastAsia"/>
          <w:lang w:val="en-AU"/>
          <w:rPrChange w:id="1027" w:author="Travis Moore" w:date="2025-06-23T01:44:00Z" w16du:dateUtc="2025-06-22T16:44:00Z">
            <w:rPr>
              <w:ins w:id="1028" w:author="Travis Moore" w:date="2025-06-23T00:48:00Z" w16du:dateUtc="2025-06-22T15:48:00Z"/>
              <w:lang w:val="en-AU"/>
            </w:rPr>
          </w:rPrChange>
        </w:rPr>
        <w:pPrChange w:id="1029" w:author="Travis Moore" w:date="2025-07-02T15:48:00Z" w16du:dateUtc="2025-07-02T06:48:00Z">
          <w:pPr/>
        </w:pPrChange>
      </w:pPr>
      <w:ins w:id="1030" w:author="Travis Moore" w:date="2025-06-23T00:48:00Z" w16du:dateUtc="2025-06-22T15:48:00Z">
        <w:r w:rsidRPr="009E49F7">
          <w:rPr>
            <w:rFonts w:asciiTheme="minorEastAsia" w:hAnsiTheme="minorEastAsia" w:hint="eastAsia"/>
            <w:lang w:val="en-AU"/>
            <w:rPrChange w:id="1031" w:author="Travis Moore" w:date="2025-06-23T01:44:00Z" w16du:dateUtc="2025-06-22T16:44:00Z">
              <w:rPr>
                <w:rFonts w:hint="eastAsia"/>
                <w:lang w:val="en-AU"/>
              </w:rPr>
            </w:rPrChange>
          </w:rPr>
          <w:t>総会の議事は、この定款に規定するもののほか、出席した正会員の過半数をもって決し、可否同数のときは、議長の決するところによる。</w:t>
        </w:r>
      </w:ins>
    </w:p>
    <w:p w14:paraId="4787932A" w14:textId="488CCE3E" w:rsidR="00E0155E" w:rsidRPr="009E49F7" w:rsidRDefault="00E0155E" w:rsidP="00E31A1A">
      <w:pPr>
        <w:pStyle w:val="ListParagraph"/>
        <w:numPr>
          <w:ilvl w:val="0"/>
          <w:numId w:val="89"/>
        </w:numPr>
        <w:rPr>
          <w:ins w:id="1032" w:author="Travis Moore" w:date="2025-06-23T00:48:00Z" w16du:dateUtc="2025-06-22T15:48:00Z"/>
          <w:rFonts w:asciiTheme="minorEastAsia" w:hAnsiTheme="minorEastAsia"/>
          <w:lang w:val="en-AU"/>
          <w:rPrChange w:id="1033" w:author="Travis Moore" w:date="2025-06-23T01:44:00Z" w16du:dateUtc="2025-06-22T16:44:00Z">
            <w:rPr>
              <w:ins w:id="1034" w:author="Travis Moore" w:date="2025-06-23T00:48:00Z" w16du:dateUtc="2025-06-22T15:48:00Z"/>
              <w:lang w:val="en-AU"/>
            </w:rPr>
          </w:rPrChange>
        </w:rPr>
        <w:pPrChange w:id="1035" w:author="Travis Moore" w:date="2025-07-02T15:48:00Z" w16du:dateUtc="2025-07-02T06:48:00Z">
          <w:pPr/>
        </w:pPrChange>
      </w:pPr>
      <w:ins w:id="1036" w:author="Travis Moore" w:date="2025-06-23T00:48:00Z" w16du:dateUtc="2025-06-22T15:48:00Z">
        <w:r w:rsidRPr="009E49F7">
          <w:rPr>
            <w:rFonts w:asciiTheme="minorEastAsia" w:hAnsiTheme="minorEastAsia" w:hint="eastAsia"/>
            <w:lang w:val="en-AU"/>
            <w:rPrChange w:id="1037" w:author="Travis Moore" w:date="2025-06-23T01:44:00Z" w16du:dateUtc="2025-06-22T16:44:00Z">
              <w:rPr>
                <w:rFonts w:hint="eastAsia"/>
                <w:lang w:val="en-AU"/>
              </w:rPr>
            </w:rPrChange>
          </w:rPr>
          <w:t>理事又は正会員が総会の目的である事項について提案した場合において、正会員の全員が書面又は電磁的記録により同意の意思表示をしたときは、当該提案を可決する旨の総会の決議があったものとみなす。</w:t>
        </w:r>
      </w:ins>
    </w:p>
    <w:p w14:paraId="373FE3F6" w14:textId="77777777" w:rsidR="00E0155E" w:rsidRPr="009E49F7" w:rsidRDefault="00E0155E" w:rsidP="00E0155E">
      <w:pPr>
        <w:rPr>
          <w:ins w:id="1038" w:author="Travis Moore" w:date="2025-06-23T00:48:00Z" w16du:dateUtc="2025-06-22T15:48:00Z"/>
          <w:rFonts w:asciiTheme="minorEastAsia" w:hAnsiTheme="minorEastAsia"/>
          <w:lang w:val="en-AU"/>
          <w:rPrChange w:id="1039" w:author="Travis Moore" w:date="2025-06-23T01:44:00Z" w16du:dateUtc="2025-06-22T16:44:00Z">
            <w:rPr>
              <w:ins w:id="1040" w:author="Travis Moore" w:date="2025-06-23T00:48:00Z" w16du:dateUtc="2025-06-22T15:48:00Z"/>
              <w:lang w:val="en-AU"/>
            </w:rPr>
          </w:rPrChange>
        </w:rPr>
      </w:pPr>
      <w:ins w:id="1041" w:author="Travis Moore" w:date="2025-06-23T00:48:00Z" w16du:dateUtc="2025-06-22T15:48:00Z">
        <w:r w:rsidRPr="009E49F7">
          <w:rPr>
            <w:rFonts w:asciiTheme="minorEastAsia" w:hAnsiTheme="minorEastAsia" w:hint="eastAsia"/>
            <w:lang w:val="en-AU"/>
            <w:rPrChange w:id="1042" w:author="Travis Moore" w:date="2025-06-23T01:44:00Z" w16du:dateUtc="2025-06-22T16:44:00Z">
              <w:rPr>
                <w:rFonts w:hint="eastAsia"/>
                <w:lang w:val="en-AU"/>
              </w:rPr>
            </w:rPrChange>
          </w:rPr>
          <w:t>（表決権等）</w:t>
        </w:r>
      </w:ins>
    </w:p>
    <w:p w14:paraId="29192212" w14:textId="66B8C52F" w:rsidR="00E0155E" w:rsidRPr="00E31A1A" w:rsidRDefault="00E0155E" w:rsidP="00E31A1A">
      <w:pPr>
        <w:rPr>
          <w:ins w:id="1043" w:author="Travis Moore" w:date="2025-06-23T00:48:00Z" w16du:dateUtc="2025-06-22T15:48:00Z"/>
          <w:rFonts w:asciiTheme="minorEastAsia" w:hAnsiTheme="minorEastAsia"/>
          <w:lang w:val="en-AU"/>
          <w:rPrChange w:id="1044" w:author="Travis Moore" w:date="2025-07-02T15:48:00Z" w16du:dateUtc="2025-07-02T06:48:00Z">
            <w:rPr>
              <w:ins w:id="1045" w:author="Travis Moore" w:date="2025-06-23T00:48:00Z" w16du:dateUtc="2025-06-22T15:48:00Z"/>
              <w:lang w:val="en-AU"/>
            </w:rPr>
          </w:rPrChange>
        </w:rPr>
      </w:pPr>
      <w:ins w:id="1046" w:author="Travis Moore" w:date="2025-06-23T00:48:00Z" w16du:dateUtc="2025-06-22T15:48:00Z">
        <w:r w:rsidRPr="009E49F7">
          <w:rPr>
            <w:rFonts w:asciiTheme="minorEastAsia" w:hAnsiTheme="minorEastAsia" w:hint="eastAsia"/>
            <w:lang w:val="en-AU"/>
            <w:rPrChange w:id="1047" w:author="Travis Moore" w:date="2025-06-23T01:44:00Z" w16du:dateUtc="2025-06-22T16:44:00Z">
              <w:rPr>
                <w:rFonts w:hint="eastAsia"/>
                <w:lang w:val="en-AU"/>
              </w:rPr>
            </w:rPrChange>
          </w:rPr>
          <w:t>第</w:t>
        </w:r>
      </w:ins>
      <w:ins w:id="1048" w:author="Travis Moore" w:date="2025-06-23T00:52:00Z" w16du:dateUtc="2025-06-22T15:52:00Z">
        <w:r w:rsidRPr="009E49F7">
          <w:rPr>
            <w:rFonts w:asciiTheme="minorEastAsia" w:hAnsiTheme="minorEastAsia"/>
            <w:lang w:val="en-AU"/>
            <w:rPrChange w:id="1049" w:author="Travis Moore" w:date="2025-06-23T01:44:00Z" w16du:dateUtc="2025-06-22T16:44:00Z">
              <w:rPr>
                <w:lang w:val="en-AU"/>
              </w:rPr>
            </w:rPrChange>
          </w:rPr>
          <w:t>28</w:t>
        </w:r>
      </w:ins>
      <w:ins w:id="1050" w:author="Travis Moore" w:date="2025-06-23T00:48:00Z" w16du:dateUtc="2025-06-22T15:48:00Z">
        <w:r w:rsidRPr="009E49F7">
          <w:rPr>
            <w:rFonts w:asciiTheme="minorEastAsia" w:hAnsiTheme="minorEastAsia" w:hint="eastAsia"/>
            <w:lang w:val="en-AU"/>
            <w:rPrChange w:id="1051" w:author="Travis Moore" w:date="2025-06-23T01:44:00Z" w16du:dateUtc="2025-06-22T16:44:00Z">
              <w:rPr>
                <w:rFonts w:hint="eastAsia"/>
                <w:lang w:val="en-AU"/>
              </w:rPr>
            </w:rPrChange>
          </w:rPr>
          <w:t xml:space="preserve">条　</w:t>
        </w:r>
        <w:r w:rsidRPr="00E31A1A">
          <w:rPr>
            <w:rFonts w:asciiTheme="minorEastAsia" w:hAnsiTheme="minorEastAsia" w:hint="eastAsia"/>
            <w:lang w:val="en-AU"/>
            <w:rPrChange w:id="1052" w:author="Travis Moore" w:date="2025-07-02T15:48:00Z" w16du:dateUtc="2025-07-02T06:48:00Z">
              <w:rPr>
                <w:rFonts w:hint="eastAsia"/>
                <w:lang w:val="en-AU"/>
              </w:rPr>
            </w:rPrChange>
          </w:rPr>
          <w:t>各正会員の表決権は、平等とする。</w:t>
        </w:r>
      </w:ins>
    </w:p>
    <w:p w14:paraId="443CCDE0" w14:textId="69B36582" w:rsidR="00E0155E" w:rsidRPr="009E49F7" w:rsidRDefault="00E0155E" w:rsidP="00E31A1A">
      <w:pPr>
        <w:pStyle w:val="ListParagraph"/>
        <w:numPr>
          <w:ilvl w:val="0"/>
          <w:numId w:val="90"/>
        </w:numPr>
        <w:rPr>
          <w:ins w:id="1053" w:author="Travis Moore" w:date="2025-06-23T00:48:00Z" w16du:dateUtc="2025-06-22T15:48:00Z"/>
          <w:rFonts w:asciiTheme="minorEastAsia" w:hAnsiTheme="minorEastAsia"/>
          <w:lang w:val="en-AU"/>
          <w:rPrChange w:id="1054" w:author="Travis Moore" w:date="2025-06-23T01:44:00Z" w16du:dateUtc="2025-06-22T16:44:00Z">
            <w:rPr>
              <w:ins w:id="1055" w:author="Travis Moore" w:date="2025-06-23T00:48:00Z" w16du:dateUtc="2025-06-22T15:48:00Z"/>
              <w:lang w:val="en-AU"/>
            </w:rPr>
          </w:rPrChange>
        </w:rPr>
        <w:pPrChange w:id="1056" w:author="Travis Moore" w:date="2025-07-02T15:48:00Z" w16du:dateUtc="2025-07-02T06:48:00Z">
          <w:pPr/>
        </w:pPrChange>
      </w:pPr>
      <w:ins w:id="1057" w:author="Travis Moore" w:date="2025-06-23T00:48:00Z" w16du:dateUtc="2025-06-22T15:48:00Z">
        <w:r w:rsidRPr="009E49F7">
          <w:rPr>
            <w:rFonts w:asciiTheme="minorEastAsia" w:hAnsiTheme="minorEastAsia" w:hint="eastAsia"/>
            <w:lang w:val="en-AU"/>
            <w:rPrChange w:id="1058" w:author="Travis Moore" w:date="2025-06-23T01:44:00Z" w16du:dateUtc="2025-06-22T16:44:00Z">
              <w:rPr>
                <w:rFonts w:hint="eastAsia"/>
                <w:lang w:val="en-AU"/>
              </w:rPr>
            </w:rPrChange>
          </w:rPr>
          <w:t>やむを得ない理由のため総会に出席できない正会員は、あらかじめ通知された事項について書面若しくは電磁的方法をもって表決し、又は他の正会員を代理人として表決を委任することができる。</w:t>
        </w:r>
      </w:ins>
    </w:p>
    <w:p w14:paraId="6BB2F333" w14:textId="7623CD53" w:rsidR="00E0155E" w:rsidRPr="009E49F7" w:rsidRDefault="00E0155E" w:rsidP="00E31A1A">
      <w:pPr>
        <w:pStyle w:val="ListParagraph"/>
        <w:numPr>
          <w:ilvl w:val="0"/>
          <w:numId w:val="90"/>
        </w:numPr>
        <w:rPr>
          <w:ins w:id="1059" w:author="Travis Moore" w:date="2025-06-23T00:48:00Z" w16du:dateUtc="2025-06-22T15:48:00Z"/>
          <w:rFonts w:asciiTheme="minorEastAsia" w:hAnsiTheme="minorEastAsia"/>
          <w:lang w:val="en-AU"/>
          <w:rPrChange w:id="1060" w:author="Travis Moore" w:date="2025-06-23T01:44:00Z" w16du:dateUtc="2025-06-22T16:44:00Z">
            <w:rPr>
              <w:ins w:id="1061" w:author="Travis Moore" w:date="2025-06-23T00:48:00Z" w16du:dateUtc="2025-06-22T15:48:00Z"/>
              <w:lang w:val="en-AU"/>
            </w:rPr>
          </w:rPrChange>
        </w:rPr>
        <w:pPrChange w:id="1062" w:author="Travis Moore" w:date="2025-07-02T15:48:00Z" w16du:dateUtc="2025-07-02T06:48:00Z">
          <w:pPr/>
        </w:pPrChange>
      </w:pPr>
      <w:ins w:id="1063" w:author="Travis Moore" w:date="2025-06-23T00:48:00Z" w16du:dateUtc="2025-06-22T15:48:00Z">
        <w:r w:rsidRPr="009E49F7">
          <w:rPr>
            <w:rFonts w:asciiTheme="minorEastAsia" w:hAnsiTheme="minorEastAsia" w:hint="eastAsia"/>
            <w:lang w:val="en-AU"/>
            <w:rPrChange w:id="1064" w:author="Travis Moore" w:date="2025-06-23T01:44:00Z" w16du:dateUtc="2025-06-22T16:44:00Z">
              <w:rPr>
                <w:rFonts w:hint="eastAsia"/>
                <w:lang w:val="en-AU"/>
              </w:rPr>
            </w:rPrChange>
          </w:rPr>
          <w:t>前項の規定により表決した正会員は、第</w:t>
        </w:r>
        <w:r w:rsidRPr="009E49F7">
          <w:rPr>
            <w:rFonts w:asciiTheme="minorEastAsia" w:hAnsiTheme="minorEastAsia"/>
            <w:lang w:val="en-AU"/>
            <w:rPrChange w:id="1065" w:author="Travis Moore" w:date="2025-06-23T01:44:00Z" w16du:dateUtc="2025-06-22T16:44:00Z">
              <w:rPr>
                <w:lang w:val="en-AU"/>
              </w:rPr>
            </w:rPrChange>
          </w:rPr>
          <w:t>26</w:t>
        </w:r>
        <w:r w:rsidRPr="009E49F7">
          <w:rPr>
            <w:rFonts w:asciiTheme="minorEastAsia" w:hAnsiTheme="minorEastAsia" w:hint="eastAsia"/>
            <w:lang w:val="en-AU"/>
            <w:rPrChange w:id="1066" w:author="Travis Moore" w:date="2025-06-23T01:44:00Z" w16du:dateUtc="2025-06-22T16:44:00Z">
              <w:rPr>
                <w:rFonts w:hint="eastAsia"/>
                <w:lang w:val="en-AU"/>
              </w:rPr>
            </w:rPrChange>
          </w:rPr>
          <w:t>条、前条第</w:t>
        </w:r>
        <w:r w:rsidRPr="009E49F7">
          <w:rPr>
            <w:rFonts w:asciiTheme="minorEastAsia" w:hAnsiTheme="minorEastAsia"/>
            <w:lang w:val="en-AU"/>
            <w:rPrChange w:id="1067" w:author="Travis Moore" w:date="2025-06-23T01:44:00Z" w16du:dateUtc="2025-06-22T16:44:00Z">
              <w:rPr>
                <w:lang w:val="en-AU"/>
              </w:rPr>
            </w:rPrChange>
          </w:rPr>
          <w:t>2</w:t>
        </w:r>
        <w:r w:rsidRPr="009E49F7">
          <w:rPr>
            <w:rFonts w:asciiTheme="minorEastAsia" w:hAnsiTheme="minorEastAsia" w:hint="eastAsia"/>
            <w:lang w:val="en-AU"/>
            <w:rPrChange w:id="1068" w:author="Travis Moore" w:date="2025-06-23T01:44:00Z" w16du:dateUtc="2025-06-22T16:44:00Z">
              <w:rPr>
                <w:rFonts w:hint="eastAsia"/>
                <w:lang w:val="en-AU"/>
              </w:rPr>
            </w:rPrChange>
          </w:rPr>
          <w:t>項、次条第</w:t>
        </w:r>
        <w:r w:rsidRPr="009E49F7">
          <w:rPr>
            <w:rFonts w:asciiTheme="minorEastAsia" w:hAnsiTheme="minorEastAsia"/>
            <w:lang w:val="en-AU"/>
            <w:rPrChange w:id="1069" w:author="Travis Moore" w:date="2025-06-23T01:44:00Z" w16du:dateUtc="2025-06-22T16:44:00Z">
              <w:rPr>
                <w:lang w:val="en-AU"/>
              </w:rPr>
            </w:rPrChange>
          </w:rPr>
          <w:t>1</w:t>
        </w:r>
        <w:r w:rsidRPr="009E49F7">
          <w:rPr>
            <w:rFonts w:asciiTheme="minorEastAsia" w:hAnsiTheme="minorEastAsia" w:hint="eastAsia"/>
            <w:lang w:val="en-AU"/>
            <w:rPrChange w:id="1070" w:author="Travis Moore" w:date="2025-06-23T01:44:00Z" w16du:dateUtc="2025-06-22T16:44:00Z">
              <w:rPr>
                <w:rFonts w:hint="eastAsia"/>
                <w:lang w:val="en-AU"/>
              </w:rPr>
            </w:rPrChange>
          </w:rPr>
          <w:t>項第</w:t>
        </w:r>
        <w:r w:rsidRPr="009E49F7">
          <w:rPr>
            <w:rFonts w:asciiTheme="minorEastAsia" w:hAnsiTheme="minorEastAsia"/>
            <w:lang w:val="en-AU"/>
            <w:rPrChange w:id="1071" w:author="Travis Moore" w:date="2025-06-23T01:44:00Z" w16du:dateUtc="2025-06-22T16:44:00Z">
              <w:rPr>
                <w:lang w:val="en-AU"/>
              </w:rPr>
            </w:rPrChange>
          </w:rPr>
          <w:t>2</w:t>
        </w:r>
        <w:r w:rsidRPr="009E49F7">
          <w:rPr>
            <w:rFonts w:asciiTheme="minorEastAsia" w:hAnsiTheme="minorEastAsia" w:hint="eastAsia"/>
            <w:lang w:val="en-AU"/>
            <w:rPrChange w:id="1072" w:author="Travis Moore" w:date="2025-06-23T01:44:00Z" w16du:dateUtc="2025-06-22T16:44:00Z">
              <w:rPr>
                <w:rFonts w:hint="eastAsia"/>
                <w:lang w:val="en-AU"/>
              </w:rPr>
            </w:rPrChange>
          </w:rPr>
          <w:t>号及び第</w:t>
        </w:r>
      </w:ins>
      <w:ins w:id="1073" w:author="Travis Moore" w:date="2025-06-23T02:11:00Z" w16du:dateUtc="2025-06-22T17:11:00Z">
        <w:r w:rsidR="00CA5286">
          <w:rPr>
            <w:rFonts w:asciiTheme="minorEastAsia" w:hAnsiTheme="minorEastAsia"/>
            <w:lang w:val="en-AU"/>
          </w:rPr>
          <w:t>44</w:t>
        </w:r>
      </w:ins>
      <w:ins w:id="1074" w:author="Travis Moore" w:date="2025-06-23T00:48:00Z" w16du:dateUtc="2025-06-22T15:48:00Z">
        <w:r w:rsidRPr="009E49F7">
          <w:rPr>
            <w:rFonts w:asciiTheme="minorEastAsia" w:hAnsiTheme="minorEastAsia" w:hint="eastAsia"/>
            <w:lang w:val="en-AU"/>
            <w:rPrChange w:id="1075" w:author="Travis Moore" w:date="2025-06-23T01:44:00Z" w16du:dateUtc="2025-06-22T16:44:00Z">
              <w:rPr>
                <w:rFonts w:hint="eastAsia"/>
                <w:lang w:val="en-AU"/>
              </w:rPr>
            </w:rPrChange>
          </w:rPr>
          <w:t>条の適用については、総会に出席したものとみなす。</w:t>
        </w:r>
      </w:ins>
    </w:p>
    <w:p w14:paraId="4B28C9C9" w14:textId="42EC111D" w:rsidR="00E0155E" w:rsidRPr="009E49F7" w:rsidRDefault="00E0155E" w:rsidP="00E31A1A">
      <w:pPr>
        <w:pStyle w:val="ListParagraph"/>
        <w:numPr>
          <w:ilvl w:val="0"/>
          <w:numId w:val="90"/>
        </w:numPr>
        <w:rPr>
          <w:ins w:id="1076" w:author="Travis Moore" w:date="2025-06-23T00:48:00Z" w16du:dateUtc="2025-06-22T15:48:00Z"/>
          <w:rFonts w:asciiTheme="minorEastAsia" w:hAnsiTheme="minorEastAsia"/>
          <w:lang w:val="en-AU"/>
          <w:rPrChange w:id="1077" w:author="Travis Moore" w:date="2025-06-23T01:44:00Z" w16du:dateUtc="2025-06-22T16:44:00Z">
            <w:rPr>
              <w:ins w:id="1078" w:author="Travis Moore" w:date="2025-06-23T00:48:00Z" w16du:dateUtc="2025-06-22T15:48:00Z"/>
              <w:lang w:val="en-AU"/>
            </w:rPr>
          </w:rPrChange>
        </w:rPr>
        <w:pPrChange w:id="1079" w:author="Travis Moore" w:date="2025-07-02T15:48:00Z" w16du:dateUtc="2025-07-02T06:48:00Z">
          <w:pPr/>
        </w:pPrChange>
      </w:pPr>
      <w:ins w:id="1080" w:author="Travis Moore" w:date="2025-06-23T00:48:00Z" w16du:dateUtc="2025-06-22T15:48:00Z">
        <w:r w:rsidRPr="009E49F7">
          <w:rPr>
            <w:rFonts w:asciiTheme="minorEastAsia" w:hAnsiTheme="minorEastAsia" w:hint="eastAsia"/>
            <w:lang w:val="en-AU"/>
            <w:rPrChange w:id="1081" w:author="Travis Moore" w:date="2025-06-23T01:44:00Z" w16du:dateUtc="2025-06-22T16:44:00Z">
              <w:rPr>
                <w:rFonts w:hint="eastAsia"/>
                <w:lang w:val="en-AU"/>
              </w:rPr>
            </w:rPrChange>
          </w:rPr>
          <w:t>総会の議決について、特別の利害関係を有する正会員は、その議事の議決に加わることができない。</w:t>
        </w:r>
      </w:ins>
    </w:p>
    <w:p w14:paraId="73F010F7" w14:textId="77777777" w:rsidR="00E0155E" w:rsidRPr="009E49F7" w:rsidRDefault="00E0155E" w:rsidP="00E0155E">
      <w:pPr>
        <w:rPr>
          <w:ins w:id="1082" w:author="Travis Moore" w:date="2025-06-23T00:48:00Z" w16du:dateUtc="2025-06-22T15:48:00Z"/>
          <w:rFonts w:asciiTheme="minorEastAsia" w:hAnsiTheme="minorEastAsia"/>
          <w:lang w:val="en-AU"/>
          <w:rPrChange w:id="1083" w:author="Travis Moore" w:date="2025-06-23T01:44:00Z" w16du:dateUtc="2025-06-22T16:44:00Z">
            <w:rPr>
              <w:ins w:id="1084" w:author="Travis Moore" w:date="2025-06-23T00:48:00Z" w16du:dateUtc="2025-06-22T15:48:00Z"/>
              <w:lang w:val="en-AU"/>
            </w:rPr>
          </w:rPrChange>
        </w:rPr>
      </w:pPr>
      <w:ins w:id="1085" w:author="Travis Moore" w:date="2025-06-23T00:48:00Z" w16du:dateUtc="2025-06-22T15:48:00Z">
        <w:r w:rsidRPr="009E49F7">
          <w:rPr>
            <w:rFonts w:asciiTheme="minorEastAsia" w:hAnsiTheme="minorEastAsia" w:hint="eastAsia"/>
            <w:lang w:val="en-AU"/>
            <w:rPrChange w:id="1086" w:author="Travis Moore" w:date="2025-06-23T01:44:00Z" w16du:dateUtc="2025-06-22T16:44:00Z">
              <w:rPr>
                <w:rFonts w:hint="eastAsia"/>
                <w:lang w:val="en-AU"/>
              </w:rPr>
            </w:rPrChange>
          </w:rPr>
          <w:t>（議事録）</w:t>
        </w:r>
      </w:ins>
    </w:p>
    <w:p w14:paraId="5BC7D654" w14:textId="3D791DD8" w:rsidR="00E0155E" w:rsidRPr="00E31A1A" w:rsidRDefault="00E0155E" w:rsidP="00E31A1A">
      <w:pPr>
        <w:rPr>
          <w:ins w:id="1087" w:author="Travis Moore" w:date="2025-06-23T00:48:00Z" w16du:dateUtc="2025-06-22T15:48:00Z"/>
          <w:rFonts w:asciiTheme="minorEastAsia" w:hAnsiTheme="minorEastAsia"/>
          <w:lang w:val="en-AU"/>
          <w:rPrChange w:id="1088" w:author="Travis Moore" w:date="2025-07-02T15:50:00Z" w16du:dateUtc="2025-07-02T06:50:00Z">
            <w:rPr>
              <w:ins w:id="1089" w:author="Travis Moore" w:date="2025-06-23T00:48:00Z" w16du:dateUtc="2025-06-22T15:48:00Z"/>
              <w:lang w:val="en-AU"/>
            </w:rPr>
          </w:rPrChange>
        </w:rPr>
      </w:pPr>
      <w:ins w:id="1090" w:author="Travis Moore" w:date="2025-06-23T00:48:00Z" w16du:dateUtc="2025-06-22T15:48:00Z">
        <w:r w:rsidRPr="009E49F7">
          <w:rPr>
            <w:rFonts w:asciiTheme="minorEastAsia" w:hAnsiTheme="minorEastAsia" w:hint="eastAsia"/>
            <w:lang w:val="en-AU"/>
            <w:rPrChange w:id="1091" w:author="Travis Moore" w:date="2025-06-23T01:44:00Z" w16du:dateUtc="2025-06-22T16:44:00Z">
              <w:rPr>
                <w:rFonts w:hint="eastAsia"/>
                <w:lang w:val="en-AU"/>
              </w:rPr>
            </w:rPrChange>
          </w:rPr>
          <w:t>第</w:t>
        </w:r>
      </w:ins>
      <w:ins w:id="1092" w:author="Travis Moore" w:date="2025-06-23T00:52:00Z" w16du:dateUtc="2025-06-22T15:52:00Z">
        <w:r w:rsidRPr="009E49F7">
          <w:rPr>
            <w:rFonts w:asciiTheme="minorEastAsia" w:hAnsiTheme="minorEastAsia"/>
            <w:lang w:val="en-AU"/>
            <w:rPrChange w:id="1093" w:author="Travis Moore" w:date="2025-06-23T01:44:00Z" w16du:dateUtc="2025-06-22T16:44:00Z">
              <w:rPr>
                <w:lang w:val="en-AU"/>
              </w:rPr>
            </w:rPrChange>
          </w:rPr>
          <w:t>29</w:t>
        </w:r>
      </w:ins>
      <w:ins w:id="1094" w:author="Travis Moore" w:date="2025-06-23T00:48:00Z" w16du:dateUtc="2025-06-22T15:48:00Z">
        <w:r w:rsidRPr="009E49F7">
          <w:rPr>
            <w:rFonts w:asciiTheme="minorEastAsia" w:hAnsiTheme="minorEastAsia" w:hint="eastAsia"/>
            <w:lang w:val="en-AU"/>
            <w:rPrChange w:id="1095" w:author="Travis Moore" w:date="2025-06-23T01:44:00Z" w16du:dateUtc="2025-06-22T16:44:00Z">
              <w:rPr>
                <w:rFonts w:hint="eastAsia"/>
                <w:lang w:val="en-AU"/>
              </w:rPr>
            </w:rPrChange>
          </w:rPr>
          <w:t>条</w:t>
        </w:r>
      </w:ins>
      <w:ins w:id="1096" w:author="Travis Moore" w:date="2025-07-02T15:50:00Z" w16du:dateUtc="2025-07-02T06:50:00Z">
        <w:r w:rsidR="00E31A1A">
          <w:rPr>
            <w:rFonts w:asciiTheme="minorEastAsia" w:hAnsiTheme="minorEastAsia" w:hint="eastAsia"/>
            <w:lang w:val="en-AU"/>
          </w:rPr>
          <w:t xml:space="preserve">　</w:t>
        </w:r>
      </w:ins>
      <w:ins w:id="1097" w:author="Travis Moore" w:date="2025-06-23T00:48:00Z" w16du:dateUtc="2025-06-22T15:48:00Z">
        <w:r w:rsidRPr="00E31A1A">
          <w:rPr>
            <w:rFonts w:asciiTheme="minorEastAsia" w:hAnsiTheme="minorEastAsia" w:hint="eastAsia"/>
            <w:lang w:val="en-AU"/>
            <w:rPrChange w:id="1098" w:author="Travis Moore" w:date="2025-07-02T15:50:00Z" w16du:dateUtc="2025-07-02T06:50:00Z">
              <w:rPr>
                <w:rFonts w:hint="eastAsia"/>
                <w:lang w:val="en-AU"/>
              </w:rPr>
            </w:rPrChange>
          </w:rPr>
          <w:t>総会の議事については、次の事項を記載した議事録を作成しなければならない。</w:t>
        </w:r>
      </w:ins>
    </w:p>
    <w:p w14:paraId="1C76456F" w14:textId="73DEBCAE" w:rsidR="00E0155E" w:rsidRPr="009E49F7" w:rsidRDefault="00E0155E" w:rsidP="00E31A1A">
      <w:pPr>
        <w:pStyle w:val="ListParagraph"/>
        <w:numPr>
          <w:ilvl w:val="0"/>
          <w:numId w:val="91"/>
        </w:numPr>
        <w:rPr>
          <w:ins w:id="1099" w:author="Travis Moore" w:date="2025-06-23T00:48:00Z" w16du:dateUtc="2025-06-22T15:48:00Z"/>
          <w:rFonts w:asciiTheme="minorEastAsia" w:hAnsiTheme="minorEastAsia"/>
          <w:lang w:val="en-AU"/>
          <w:rPrChange w:id="1100" w:author="Travis Moore" w:date="2025-06-23T01:44:00Z" w16du:dateUtc="2025-06-22T16:44:00Z">
            <w:rPr>
              <w:ins w:id="1101" w:author="Travis Moore" w:date="2025-06-23T00:48:00Z" w16du:dateUtc="2025-06-22T15:48:00Z"/>
              <w:lang w:val="en-AU"/>
            </w:rPr>
          </w:rPrChange>
        </w:rPr>
        <w:pPrChange w:id="1102" w:author="Travis Moore" w:date="2025-07-02T15:51:00Z" w16du:dateUtc="2025-07-02T06:51:00Z">
          <w:pPr/>
        </w:pPrChange>
      </w:pPr>
      <w:ins w:id="1103" w:author="Travis Moore" w:date="2025-06-23T00:48:00Z" w16du:dateUtc="2025-06-22T15:48:00Z">
        <w:r w:rsidRPr="009E49F7">
          <w:rPr>
            <w:rFonts w:asciiTheme="minorEastAsia" w:hAnsiTheme="minorEastAsia" w:hint="eastAsia"/>
            <w:lang w:val="en-AU"/>
            <w:rPrChange w:id="1104" w:author="Travis Moore" w:date="2025-06-23T01:44:00Z" w16du:dateUtc="2025-06-22T16:44:00Z">
              <w:rPr>
                <w:rFonts w:hint="eastAsia"/>
                <w:lang w:val="en-AU"/>
              </w:rPr>
            </w:rPrChange>
          </w:rPr>
          <w:t>日時及び場所</w:t>
        </w:r>
      </w:ins>
    </w:p>
    <w:p w14:paraId="005282E7" w14:textId="62EBB2FD" w:rsidR="00E0155E" w:rsidRPr="009E49F7" w:rsidRDefault="00E0155E" w:rsidP="00E31A1A">
      <w:pPr>
        <w:pStyle w:val="ListParagraph"/>
        <w:numPr>
          <w:ilvl w:val="0"/>
          <w:numId w:val="91"/>
        </w:numPr>
        <w:rPr>
          <w:ins w:id="1105" w:author="Travis Moore" w:date="2025-06-23T00:48:00Z" w16du:dateUtc="2025-06-22T15:48:00Z"/>
          <w:rFonts w:asciiTheme="minorEastAsia" w:hAnsiTheme="minorEastAsia"/>
          <w:lang w:val="en-AU"/>
          <w:rPrChange w:id="1106" w:author="Travis Moore" w:date="2025-06-23T01:44:00Z" w16du:dateUtc="2025-06-22T16:44:00Z">
            <w:rPr>
              <w:ins w:id="1107" w:author="Travis Moore" w:date="2025-06-23T00:48:00Z" w16du:dateUtc="2025-06-22T15:48:00Z"/>
              <w:lang w:val="en-AU"/>
            </w:rPr>
          </w:rPrChange>
        </w:rPr>
        <w:pPrChange w:id="1108" w:author="Travis Moore" w:date="2025-07-02T15:51:00Z" w16du:dateUtc="2025-07-02T06:51:00Z">
          <w:pPr/>
        </w:pPrChange>
      </w:pPr>
      <w:ins w:id="1109" w:author="Travis Moore" w:date="2025-06-23T00:48:00Z" w16du:dateUtc="2025-06-22T15:48:00Z">
        <w:r w:rsidRPr="009E49F7">
          <w:rPr>
            <w:rFonts w:asciiTheme="minorEastAsia" w:hAnsiTheme="minorEastAsia" w:hint="eastAsia"/>
            <w:lang w:val="en-AU"/>
            <w:rPrChange w:id="1110" w:author="Travis Moore" w:date="2025-06-23T01:44:00Z" w16du:dateUtc="2025-06-22T16:44:00Z">
              <w:rPr>
                <w:rFonts w:hint="eastAsia"/>
                <w:lang w:val="en-AU"/>
              </w:rPr>
            </w:rPrChange>
          </w:rPr>
          <w:t>正会員総数及び出席者数（書面若しくは電磁的方法による表決者又は表決委任者がある場合にあっては、その数を付記すること。）</w:t>
        </w:r>
      </w:ins>
    </w:p>
    <w:p w14:paraId="787487A5" w14:textId="4BE0925B" w:rsidR="00E0155E" w:rsidRPr="009E49F7" w:rsidRDefault="00E0155E" w:rsidP="00E31A1A">
      <w:pPr>
        <w:pStyle w:val="ListParagraph"/>
        <w:numPr>
          <w:ilvl w:val="0"/>
          <w:numId w:val="91"/>
        </w:numPr>
        <w:rPr>
          <w:ins w:id="1111" w:author="Travis Moore" w:date="2025-06-23T00:48:00Z" w16du:dateUtc="2025-06-22T15:48:00Z"/>
          <w:rFonts w:asciiTheme="minorEastAsia" w:hAnsiTheme="minorEastAsia"/>
          <w:lang w:val="en-AU"/>
          <w:rPrChange w:id="1112" w:author="Travis Moore" w:date="2025-06-23T01:44:00Z" w16du:dateUtc="2025-06-22T16:44:00Z">
            <w:rPr>
              <w:ins w:id="1113" w:author="Travis Moore" w:date="2025-06-23T00:48:00Z" w16du:dateUtc="2025-06-22T15:48:00Z"/>
              <w:lang w:val="en-AU"/>
            </w:rPr>
          </w:rPrChange>
        </w:rPr>
        <w:pPrChange w:id="1114" w:author="Travis Moore" w:date="2025-07-02T15:51:00Z" w16du:dateUtc="2025-07-02T06:51:00Z">
          <w:pPr/>
        </w:pPrChange>
      </w:pPr>
      <w:ins w:id="1115" w:author="Travis Moore" w:date="2025-06-23T00:48:00Z" w16du:dateUtc="2025-06-22T15:48:00Z">
        <w:r w:rsidRPr="009E49F7">
          <w:rPr>
            <w:rFonts w:asciiTheme="minorEastAsia" w:hAnsiTheme="minorEastAsia" w:hint="eastAsia"/>
            <w:lang w:val="en-AU"/>
            <w:rPrChange w:id="1116" w:author="Travis Moore" w:date="2025-06-23T01:44:00Z" w16du:dateUtc="2025-06-22T16:44:00Z">
              <w:rPr>
                <w:rFonts w:hint="eastAsia"/>
                <w:lang w:val="en-AU"/>
              </w:rPr>
            </w:rPrChange>
          </w:rPr>
          <w:t>審議事項</w:t>
        </w:r>
      </w:ins>
    </w:p>
    <w:p w14:paraId="2984B9D5" w14:textId="7051AEFA" w:rsidR="00E0155E" w:rsidRPr="009E49F7" w:rsidRDefault="00E0155E" w:rsidP="00E31A1A">
      <w:pPr>
        <w:pStyle w:val="ListParagraph"/>
        <w:numPr>
          <w:ilvl w:val="0"/>
          <w:numId w:val="91"/>
        </w:numPr>
        <w:rPr>
          <w:ins w:id="1117" w:author="Travis Moore" w:date="2025-06-23T00:48:00Z" w16du:dateUtc="2025-06-22T15:48:00Z"/>
          <w:rFonts w:asciiTheme="minorEastAsia" w:hAnsiTheme="minorEastAsia"/>
          <w:lang w:val="en-AU"/>
          <w:rPrChange w:id="1118" w:author="Travis Moore" w:date="2025-06-23T01:44:00Z" w16du:dateUtc="2025-06-22T16:44:00Z">
            <w:rPr>
              <w:ins w:id="1119" w:author="Travis Moore" w:date="2025-06-23T00:48:00Z" w16du:dateUtc="2025-06-22T15:48:00Z"/>
              <w:lang w:val="en-AU"/>
            </w:rPr>
          </w:rPrChange>
        </w:rPr>
        <w:pPrChange w:id="1120" w:author="Travis Moore" w:date="2025-07-02T15:51:00Z" w16du:dateUtc="2025-07-02T06:51:00Z">
          <w:pPr/>
        </w:pPrChange>
      </w:pPr>
      <w:ins w:id="1121" w:author="Travis Moore" w:date="2025-06-23T00:48:00Z" w16du:dateUtc="2025-06-22T15:48:00Z">
        <w:r w:rsidRPr="009E49F7">
          <w:rPr>
            <w:rFonts w:asciiTheme="minorEastAsia" w:hAnsiTheme="minorEastAsia" w:hint="eastAsia"/>
            <w:lang w:val="en-AU"/>
            <w:rPrChange w:id="1122" w:author="Travis Moore" w:date="2025-06-23T01:44:00Z" w16du:dateUtc="2025-06-22T16:44:00Z">
              <w:rPr>
                <w:rFonts w:hint="eastAsia"/>
                <w:lang w:val="en-AU"/>
              </w:rPr>
            </w:rPrChange>
          </w:rPr>
          <w:t>議事の経過の概要及び議決の結果</w:t>
        </w:r>
      </w:ins>
    </w:p>
    <w:p w14:paraId="0CA40934" w14:textId="16D2B81C" w:rsidR="004864D8" w:rsidRPr="009E49F7" w:rsidRDefault="00E0155E" w:rsidP="00E31A1A">
      <w:pPr>
        <w:pStyle w:val="ListParagraph"/>
        <w:numPr>
          <w:ilvl w:val="0"/>
          <w:numId w:val="91"/>
        </w:numPr>
        <w:rPr>
          <w:ins w:id="1123" w:author="Travis Moore" w:date="2025-06-23T00:48:00Z" w16du:dateUtc="2025-06-22T15:48:00Z"/>
          <w:rFonts w:asciiTheme="minorEastAsia" w:hAnsiTheme="minorEastAsia"/>
          <w:lang w:val="en-AU"/>
          <w:rPrChange w:id="1124" w:author="Travis Moore" w:date="2025-06-23T01:44:00Z" w16du:dateUtc="2025-06-22T16:44:00Z">
            <w:rPr>
              <w:ins w:id="1125" w:author="Travis Moore" w:date="2025-06-23T00:48:00Z" w16du:dateUtc="2025-06-22T15:48:00Z"/>
              <w:lang w:val="en-AU"/>
            </w:rPr>
          </w:rPrChange>
        </w:rPr>
        <w:pPrChange w:id="1126" w:author="Travis Moore" w:date="2025-07-02T15:51:00Z" w16du:dateUtc="2025-07-02T06:51:00Z">
          <w:pPr/>
        </w:pPrChange>
      </w:pPr>
      <w:ins w:id="1127" w:author="Travis Moore" w:date="2025-06-23T00:48:00Z" w16du:dateUtc="2025-06-22T15:48:00Z">
        <w:r w:rsidRPr="009E49F7">
          <w:rPr>
            <w:rFonts w:asciiTheme="minorEastAsia" w:hAnsiTheme="minorEastAsia" w:hint="eastAsia"/>
            <w:lang w:val="en-AU"/>
            <w:rPrChange w:id="1128" w:author="Travis Moore" w:date="2025-06-23T01:44:00Z" w16du:dateUtc="2025-06-22T16:44:00Z">
              <w:rPr>
                <w:rFonts w:hint="eastAsia"/>
                <w:lang w:val="en-AU"/>
              </w:rPr>
            </w:rPrChange>
          </w:rPr>
          <w:t>議事録署名人の選任に関する事項</w:t>
        </w:r>
      </w:ins>
    </w:p>
    <w:p w14:paraId="3ADA199B" w14:textId="11A951A6" w:rsidR="00E0155E" w:rsidRPr="009E49F7" w:rsidRDefault="00E0155E" w:rsidP="00E31A1A">
      <w:pPr>
        <w:pStyle w:val="ListParagraph"/>
        <w:numPr>
          <w:ilvl w:val="0"/>
          <w:numId w:val="92"/>
        </w:numPr>
        <w:rPr>
          <w:ins w:id="1129" w:author="Travis Moore" w:date="2025-06-23T00:48:00Z" w16du:dateUtc="2025-06-22T15:48:00Z"/>
          <w:rFonts w:asciiTheme="minorEastAsia" w:hAnsiTheme="minorEastAsia"/>
          <w:lang w:val="en-AU"/>
          <w:rPrChange w:id="1130" w:author="Travis Moore" w:date="2025-06-23T01:44:00Z" w16du:dateUtc="2025-06-22T16:44:00Z">
            <w:rPr>
              <w:ins w:id="1131" w:author="Travis Moore" w:date="2025-06-23T00:48:00Z" w16du:dateUtc="2025-06-22T15:48:00Z"/>
              <w:lang w:val="en-AU"/>
            </w:rPr>
          </w:rPrChange>
        </w:rPr>
        <w:pPrChange w:id="1132" w:author="Travis Moore" w:date="2025-07-02T15:51:00Z" w16du:dateUtc="2025-07-02T06:51:00Z">
          <w:pPr/>
        </w:pPrChange>
      </w:pPr>
      <w:ins w:id="1133" w:author="Travis Moore" w:date="2025-06-23T00:48:00Z" w16du:dateUtc="2025-06-22T15:48:00Z">
        <w:r w:rsidRPr="009E49F7">
          <w:rPr>
            <w:rFonts w:asciiTheme="minorEastAsia" w:hAnsiTheme="minorEastAsia" w:hint="eastAsia"/>
            <w:lang w:val="en-AU"/>
            <w:rPrChange w:id="1134" w:author="Travis Moore" w:date="2025-06-23T01:44:00Z" w16du:dateUtc="2025-06-22T16:44:00Z">
              <w:rPr>
                <w:rFonts w:hint="eastAsia"/>
                <w:lang w:val="en-AU"/>
              </w:rPr>
            </w:rPrChange>
          </w:rPr>
          <w:t>議事録には、議長及びその会議において選任された議事録署名人</w:t>
        </w:r>
        <w:r w:rsidRPr="009E49F7">
          <w:rPr>
            <w:rFonts w:asciiTheme="minorEastAsia" w:hAnsiTheme="minorEastAsia"/>
            <w:lang w:val="en-AU"/>
            <w:rPrChange w:id="1135" w:author="Travis Moore" w:date="2025-06-23T01:44:00Z" w16du:dateUtc="2025-06-22T16:44:00Z">
              <w:rPr>
                <w:lang w:val="en-AU"/>
              </w:rPr>
            </w:rPrChange>
          </w:rPr>
          <w:t>2</w:t>
        </w:r>
        <w:r w:rsidRPr="009E49F7">
          <w:rPr>
            <w:rFonts w:asciiTheme="minorEastAsia" w:hAnsiTheme="minorEastAsia" w:hint="eastAsia"/>
            <w:lang w:val="en-AU"/>
            <w:rPrChange w:id="1136" w:author="Travis Moore" w:date="2025-06-23T01:44:00Z" w16du:dateUtc="2025-06-22T16:44:00Z">
              <w:rPr>
                <w:rFonts w:hint="eastAsia"/>
                <w:lang w:val="en-AU"/>
              </w:rPr>
            </w:rPrChange>
          </w:rPr>
          <w:t>人以上が署名、押印しなければならない。</w:t>
        </w:r>
      </w:ins>
    </w:p>
    <w:p w14:paraId="5C1519B6" w14:textId="6382B9BD" w:rsidR="00E0155E" w:rsidRPr="009E49F7" w:rsidRDefault="00E0155E" w:rsidP="00E31A1A">
      <w:pPr>
        <w:pStyle w:val="ListParagraph"/>
        <w:numPr>
          <w:ilvl w:val="0"/>
          <w:numId w:val="92"/>
        </w:numPr>
        <w:rPr>
          <w:ins w:id="1137" w:author="Travis Moore" w:date="2025-06-23T00:48:00Z" w16du:dateUtc="2025-06-22T15:48:00Z"/>
          <w:rFonts w:asciiTheme="minorEastAsia" w:hAnsiTheme="minorEastAsia"/>
          <w:lang w:val="en-AU"/>
          <w:rPrChange w:id="1138" w:author="Travis Moore" w:date="2025-06-23T01:44:00Z" w16du:dateUtc="2025-06-22T16:44:00Z">
            <w:rPr>
              <w:ins w:id="1139" w:author="Travis Moore" w:date="2025-06-23T00:48:00Z" w16du:dateUtc="2025-06-22T15:48:00Z"/>
              <w:lang w:val="en-AU"/>
            </w:rPr>
          </w:rPrChange>
        </w:rPr>
        <w:pPrChange w:id="1140" w:author="Travis Moore" w:date="2025-07-02T15:51:00Z" w16du:dateUtc="2025-07-02T06:51:00Z">
          <w:pPr/>
        </w:pPrChange>
      </w:pPr>
      <w:ins w:id="1141" w:author="Travis Moore" w:date="2025-06-23T00:48:00Z" w16du:dateUtc="2025-06-22T15:48:00Z">
        <w:r w:rsidRPr="009E49F7">
          <w:rPr>
            <w:rFonts w:asciiTheme="minorEastAsia" w:hAnsiTheme="minorEastAsia" w:hint="eastAsia"/>
            <w:lang w:val="en-AU"/>
            <w:rPrChange w:id="1142" w:author="Travis Moore" w:date="2025-06-23T01:44:00Z" w16du:dateUtc="2025-06-22T16:44:00Z">
              <w:rPr>
                <w:rFonts w:hint="eastAsia"/>
                <w:lang w:val="en-AU"/>
              </w:rPr>
            </w:rPrChange>
          </w:rPr>
          <w:t>前</w:t>
        </w:r>
        <w:r w:rsidRPr="009E49F7">
          <w:rPr>
            <w:rFonts w:asciiTheme="minorEastAsia" w:hAnsiTheme="minorEastAsia"/>
            <w:lang w:val="en-AU"/>
            <w:rPrChange w:id="1143" w:author="Travis Moore" w:date="2025-06-23T01:44:00Z" w16du:dateUtc="2025-06-22T16:44:00Z">
              <w:rPr>
                <w:lang w:val="en-AU"/>
              </w:rPr>
            </w:rPrChange>
          </w:rPr>
          <w:t>2</w:t>
        </w:r>
        <w:r w:rsidRPr="009E49F7">
          <w:rPr>
            <w:rFonts w:asciiTheme="minorEastAsia" w:hAnsiTheme="minorEastAsia" w:hint="eastAsia"/>
            <w:lang w:val="en-AU"/>
            <w:rPrChange w:id="1144" w:author="Travis Moore" w:date="2025-06-23T01:44:00Z" w16du:dateUtc="2025-06-22T16:44:00Z">
              <w:rPr>
                <w:rFonts w:hint="eastAsia"/>
                <w:lang w:val="en-AU"/>
              </w:rPr>
            </w:rPrChange>
          </w:rPr>
          <w:t>項の規定にかかわらず、正会員全員が書面又は電磁的記録により同意の意思表示をしたことにより、総会の決議があったとみなされた場合においては、次の事項を記載した議事録を作成しなければならない。</w:t>
        </w:r>
      </w:ins>
    </w:p>
    <w:p w14:paraId="3088431E" w14:textId="280091A3" w:rsidR="00E0155E" w:rsidRPr="009E49F7" w:rsidRDefault="00E0155E" w:rsidP="00E31A1A">
      <w:pPr>
        <w:pStyle w:val="ListParagraph"/>
        <w:numPr>
          <w:ilvl w:val="0"/>
          <w:numId w:val="93"/>
        </w:numPr>
        <w:rPr>
          <w:ins w:id="1145" w:author="Travis Moore" w:date="2025-06-23T00:48:00Z" w16du:dateUtc="2025-06-22T15:48:00Z"/>
          <w:rFonts w:asciiTheme="minorEastAsia" w:hAnsiTheme="minorEastAsia"/>
          <w:lang w:val="en-AU"/>
          <w:rPrChange w:id="1146" w:author="Travis Moore" w:date="2025-06-23T01:44:00Z" w16du:dateUtc="2025-06-22T16:44:00Z">
            <w:rPr>
              <w:ins w:id="1147" w:author="Travis Moore" w:date="2025-06-23T00:48:00Z" w16du:dateUtc="2025-06-22T15:48:00Z"/>
              <w:lang w:val="en-AU"/>
            </w:rPr>
          </w:rPrChange>
        </w:rPr>
        <w:pPrChange w:id="1148" w:author="Travis Moore" w:date="2025-07-02T15:51:00Z" w16du:dateUtc="2025-07-02T06:51:00Z">
          <w:pPr/>
        </w:pPrChange>
      </w:pPr>
      <w:ins w:id="1149" w:author="Travis Moore" w:date="2025-06-23T00:48:00Z" w16du:dateUtc="2025-06-22T15:48:00Z">
        <w:r w:rsidRPr="009E49F7">
          <w:rPr>
            <w:rFonts w:asciiTheme="minorEastAsia" w:hAnsiTheme="minorEastAsia" w:hint="eastAsia"/>
            <w:lang w:val="en-AU"/>
            <w:rPrChange w:id="1150" w:author="Travis Moore" w:date="2025-06-23T01:44:00Z" w16du:dateUtc="2025-06-22T16:44:00Z">
              <w:rPr>
                <w:rFonts w:hint="eastAsia"/>
                <w:lang w:val="en-AU"/>
              </w:rPr>
            </w:rPrChange>
          </w:rPr>
          <w:lastRenderedPageBreak/>
          <w:t>総会の決議があったものとみなされた事項の内容</w:t>
        </w:r>
      </w:ins>
    </w:p>
    <w:p w14:paraId="7683B43B" w14:textId="5E9F1CFC" w:rsidR="00E0155E" w:rsidRPr="009E49F7" w:rsidRDefault="00E0155E" w:rsidP="00E31A1A">
      <w:pPr>
        <w:pStyle w:val="ListParagraph"/>
        <w:numPr>
          <w:ilvl w:val="0"/>
          <w:numId w:val="93"/>
        </w:numPr>
        <w:rPr>
          <w:ins w:id="1151" w:author="Travis Moore" w:date="2025-06-23T00:48:00Z" w16du:dateUtc="2025-06-22T15:48:00Z"/>
          <w:rFonts w:asciiTheme="minorEastAsia" w:hAnsiTheme="minorEastAsia"/>
          <w:lang w:val="en-AU"/>
          <w:rPrChange w:id="1152" w:author="Travis Moore" w:date="2025-06-23T01:44:00Z" w16du:dateUtc="2025-06-22T16:44:00Z">
            <w:rPr>
              <w:ins w:id="1153" w:author="Travis Moore" w:date="2025-06-23T00:48:00Z" w16du:dateUtc="2025-06-22T15:48:00Z"/>
              <w:lang w:val="en-AU"/>
            </w:rPr>
          </w:rPrChange>
        </w:rPr>
        <w:pPrChange w:id="1154" w:author="Travis Moore" w:date="2025-07-02T15:51:00Z" w16du:dateUtc="2025-07-02T06:51:00Z">
          <w:pPr/>
        </w:pPrChange>
      </w:pPr>
      <w:ins w:id="1155" w:author="Travis Moore" w:date="2025-06-23T00:48:00Z" w16du:dateUtc="2025-06-22T15:48:00Z">
        <w:r w:rsidRPr="009E49F7">
          <w:rPr>
            <w:rFonts w:asciiTheme="minorEastAsia" w:hAnsiTheme="minorEastAsia" w:hint="eastAsia"/>
            <w:lang w:val="en-AU"/>
            <w:rPrChange w:id="1156" w:author="Travis Moore" w:date="2025-06-23T01:44:00Z" w16du:dateUtc="2025-06-22T16:44:00Z">
              <w:rPr>
                <w:rFonts w:hint="eastAsia"/>
                <w:lang w:val="en-AU"/>
              </w:rPr>
            </w:rPrChange>
          </w:rPr>
          <w:t>前号の事項の提案をした者の氏名又は名称</w:t>
        </w:r>
      </w:ins>
    </w:p>
    <w:p w14:paraId="35A62F93" w14:textId="4E5535F7" w:rsidR="00E0155E" w:rsidRPr="009E49F7" w:rsidRDefault="00E0155E" w:rsidP="00E31A1A">
      <w:pPr>
        <w:pStyle w:val="ListParagraph"/>
        <w:numPr>
          <w:ilvl w:val="0"/>
          <w:numId w:val="93"/>
        </w:numPr>
        <w:rPr>
          <w:ins w:id="1157" w:author="Travis Moore" w:date="2025-06-23T00:57:00Z" w16du:dateUtc="2025-06-22T15:57:00Z"/>
          <w:rFonts w:asciiTheme="minorEastAsia" w:hAnsiTheme="minorEastAsia"/>
          <w:lang w:val="en-AU"/>
          <w:rPrChange w:id="1158" w:author="Travis Moore" w:date="2025-06-23T01:44:00Z" w16du:dateUtc="2025-06-22T16:44:00Z">
            <w:rPr>
              <w:ins w:id="1159" w:author="Travis Moore" w:date="2025-06-23T00:57:00Z" w16du:dateUtc="2025-06-22T15:57:00Z"/>
              <w:lang w:val="en-AU"/>
            </w:rPr>
          </w:rPrChange>
        </w:rPr>
        <w:pPrChange w:id="1160" w:author="Travis Moore" w:date="2025-07-02T15:51:00Z" w16du:dateUtc="2025-07-02T06:51:00Z">
          <w:pPr>
            <w:pStyle w:val="ListParagraph"/>
            <w:numPr>
              <w:ilvl w:val="1"/>
              <w:numId w:val="51"/>
            </w:numPr>
            <w:ind w:left="1440" w:hanging="360"/>
          </w:pPr>
        </w:pPrChange>
      </w:pPr>
      <w:ins w:id="1161" w:author="Travis Moore" w:date="2025-06-23T00:48:00Z" w16du:dateUtc="2025-06-22T15:48:00Z">
        <w:r w:rsidRPr="009E49F7">
          <w:rPr>
            <w:rFonts w:asciiTheme="minorEastAsia" w:hAnsiTheme="minorEastAsia" w:hint="eastAsia"/>
            <w:lang w:val="en-AU"/>
            <w:rPrChange w:id="1162" w:author="Travis Moore" w:date="2025-06-23T01:44:00Z" w16du:dateUtc="2025-06-22T16:44:00Z">
              <w:rPr>
                <w:rFonts w:hint="eastAsia"/>
                <w:lang w:val="en-AU"/>
              </w:rPr>
            </w:rPrChange>
          </w:rPr>
          <w:t>総会の決議があったものとみなされた日</w:t>
        </w:r>
      </w:ins>
    </w:p>
    <w:p w14:paraId="54CEEEC8" w14:textId="522BBC45" w:rsidR="004864D8" w:rsidRPr="009E49F7" w:rsidRDefault="004864D8" w:rsidP="00E31A1A">
      <w:pPr>
        <w:pStyle w:val="ListParagraph"/>
        <w:numPr>
          <w:ilvl w:val="0"/>
          <w:numId w:val="93"/>
        </w:numPr>
        <w:rPr>
          <w:ins w:id="1163" w:author="Travis Moore" w:date="2025-06-23T00:48:00Z" w16du:dateUtc="2025-06-22T15:48:00Z"/>
          <w:rFonts w:asciiTheme="minorEastAsia" w:hAnsiTheme="minorEastAsia"/>
          <w:lang w:val="en-AU"/>
          <w:rPrChange w:id="1164" w:author="Travis Moore" w:date="2025-06-23T01:44:00Z" w16du:dateUtc="2025-06-22T16:44:00Z">
            <w:rPr>
              <w:ins w:id="1165" w:author="Travis Moore" w:date="2025-06-23T00:48:00Z" w16du:dateUtc="2025-06-22T15:48:00Z"/>
              <w:lang w:val="en-AU"/>
            </w:rPr>
          </w:rPrChange>
        </w:rPr>
        <w:pPrChange w:id="1166" w:author="Travis Moore" w:date="2025-07-02T15:51:00Z" w16du:dateUtc="2025-07-02T06:51:00Z">
          <w:pPr/>
        </w:pPrChange>
      </w:pPr>
      <w:ins w:id="1167" w:author="Travis Moore" w:date="2025-06-23T00:57:00Z" w16du:dateUtc="2025-06-22T15:57:00Z">
        <w:r w:rsidRPr="009E49F7">
          <w:rPr>
            <w:rFonts w:asciiTheme="minorEastAsia" w:hAnsiTheme="minorEastAsia" w:hint="eastAsia"/>
            <w:lang w:val="en-AU"/>
            <w:rPrChange w:id="1168" w:author="Travis Moore" w:date="2025-06-23T01:44:00Z" w16du:dateUtc="2025-06-22T16:44:00Z">
              <w:rPr>
                <w:rFonts w:hint="eastAsia"/>
                <w:lang w:val="en-AU"/>
              </w:rPr>
            </w:rPrChange>
          </w:rPr>
          <w:t>議事録の作成を行った者の氏名</w:t>
        </w:r>
      </w:ins>
    </w:p>
    <w:p w14:paraId="62866C40" w14:textId="105A23F9" w:rsidR="00DD5957" w:rsidRPr="009E49F7" w:rsidDel="004864D8" w:rsidRDefault="00DD5957" w:rsidP="004864D8">
      <w:pPr>
        <w:rPr>
          <w:del w:id="1169" w:author="Travis Moore" w:date="2025-06-23T00:48:00Z" w16du:dateUtc="2025-06-22T15:48:00Z"/>
          <w:rFonts w:asciiTheme="minorEastAsia" w:hAnsiTheme="minorEastAsia"/>
          <w:lang w:val="en-AU"/>
          <w:rPrChange w:id="1170" w:author="Travis Moore" w:date="2025-06-23T01:44:00Z" w16du:dateUtc="2025-06-22T16:44:00Z">
            <w:rPr>
              <w:del w:id="1171" w:author="Travis Moore" w:date="2025-06-23T00:48:00Z" w16du:dateUtc="2025-06-22T15:48:00Z"/>
              <w:lang w:val="en-AU"/>
            </w:rPr>
          </w:rPrChange>
        </w:rPr>
      </w:pPr>
      <w:del w:id="1172" w:author="Travis Moore" w:date="2025-06-23T00:48:00Z" w16du:dateUtc="2025-06-22T15:48:00Z">
        <w:r w:rsidRPr="009E49F7" w:rsidDel="00E0155E">
          <w:rPr>
            <w:rFonts w:asciiTheme="minorEastAsia" w:hAnsiTheme="minorEastAsia" w:hint="eastAsia"/>
            <w:lang w:val="en-AU"/>
            <w:rPrChange w:id="1173" w:author="Travis Moore" w:date="2025-06-23T01:44:00Z" w16du:dateUtc="2025-06-22T16:44:00Z">
              <w:rPr>
                <w:rFonts w:hint="eastAsia"/>
                <w:lang w:val="en-AU"/>
              </w:rPr>
            </w:rPrChange>
          </w:rPr>
          <w:delText>（議決方法）</w:delText>
        </w:r>
        <w:r w:rsidRPr="009E49F7" w:rsidDel="00E0155E">
          <w:rPr>
            <w:rFonts w:asciiTheme="minorEastAsia" w:hAnsiTheme="minorEastAsia"/>
            <w:lang w:val="en-AU"/>
            <w:rPrChange w:id="1174" w:author="Travis Moore" w:date="2025-06-23T01:44:00Z" w16du:dateUtc="2025-06-22T16:44:00Z">
              <w:rPr>
                <w:lang w:val="en-AU"/>
              </w:rPr>
            </w:rPrChange>
          </w:rPr>
          <w:br/>
          <w:delText xml:space="preserve"> </w:delText>
        </w:r>
        <w:r w:rsidRPr="009E49F7" w:rsidDel="00E0155E">
          <w:rPr>
            <w:rFonts w:asciiTheme="minorEastAsia" w:hAnsiTheme="minorEastAsia" w:hint="eastAsia"/>
            <w:lang w:val="en-AU"/>
            <w:rPrChange w:id="1175" w:author="Travis Moore" w:date="2025-06-23T01:44:00Z" w16du:dateUtc="2025-06-22T16:44:00Z">
              <w:rPr>
                <w:rFonts w:hint="eastAsia"/>
                <w:lang w:val="en-AU"/>
              </w:rPr>
            </w:rPrChange>
          </w:rPr>
          <w:delText>第</w:delText>
        </w:r>
      </w:del>
      <w:del w:id="1176" w:author="Travis Moore" w:date="2025-06-23T00:33:00Z" w16du:dateUtc="2025-06-22T15:33:00Z">
        <w:r w:rsidRPr="009E49F7" w:rsidDel="00767246">
          <w:rPr>
            <w:rFonts w:asciiTheme="minorEastAsia" w:hAnsiTheme="minorEastAsia"/>
            <w:lang w:val="en-AU"/>
            <w:rPrChange w:id="1177" w:author="Travis Moore" w:date="2025-06-23T01:44:00Z" w16du:dateUtc="2025-06-22T16:44:00Z">
              <w:rPr>
                <w:lang w:val="en-AU"/>
              </w:rPr>
            </w:rPrChange>
          </w:rPr>
          <w:delText>22</w:delText>
        </w:r>
      </w:del>
      <w:del w:id="1178" w:author="Travis Moore" w:date="2025-06-23T00:48:00Z" w16du:dateUtc="2025-06-22T15:48:00Z">
        <w:r w:rsidRPr="009E49F7" w:rsidDel="00E0155E">
          <w:rPr>
            <w:rFonts w:asciiTheme="minorEastAsia" w:hAnsiTheme="minorEastAsia" w:hint="eastAsia"/>
            <w:lang w:val="en-AU"/>
            <w:rPrChange w:id="1179" w:author="Travis Moore" w:date="2025-06-23T01:44:00Z" w16du:dateUtc="2025-06-22T16:44:00Z">
              <w:rPr>
                <w:rFonts w:hint="eastAsia"/>
                <w:lang w:val="en-AU"/>
              </w:rPr>
            </w:rPrChange>
          </w:rPr>
          <w:delText>条　総会の議決は、出席した正会員の過半数の賛成をもって行う。</w:delText>
        </w:r>
      </w:del>
    </w:p>
    <w:p w14:paraId="59F3CDC2" w14:textId="1DA927EF" w:rsidR="00DD5957" w:rsidRPr="009E49F7" w:rsidDel="004864D8" w:rsidRDefault="00DD5957" w:rsidP="004864D8">
      <w:pPr>
        <w:jc w:val="center"/>
        <w:rPr>
          <w:del w:id="1180" w:author="Travis Moore" w:date="2025-06-23T00:48:00Z" w16du:dateUtc="2025-06-22T15:48:00Z"/>
          <w:rFonts w:asciiTheme="minorEastAsia" w:hAnsiTheme="minorEastAsia"/>
          <w:lang w:val="en-AU"/>
          <w:rPrChange w:id="1181" w:author="Travis Moore" w:date="2025-06-23T01:44:00Z" w16du:dateUtc="2025-06-22T16:44:00Z">
            <w:rPr>
              <w:del w:id="1182" w:author="Travis Moore" w:date="2025-06-23T00:48:00Z" w16du:dateUtc="2025-06-22T15:48:00Z"/>
              <w:lang w:val="en-AU"/>
            </w:rPr>
          </w:rPrChange>
        </w:rPr>
      </w:pPr>
      <w:del w:id="1183" w:author="Travis Moore" w:date="2025-06-23T00:48:00Z" w16du:dateUtc="2025-06-22T15:48:00Z">
        <w:r w:rsidRPr="009E49F7" w:rsidDel="00E0155E">
          <w:rPr>
            <w:rFonts w:asciiTheme="minorEastAsia" w:hAnsiTheme="minorEastAsia" w:hint="eastAsia"/>
            <w:lang w:val="en-AU"/>
            <w:rPrChange w:id="1184" w:author="Travis Moore" w:date="2025-06-23T01:44:00Z" w16du:dateUtc="2025-06-22T16:44:00Z">
              <w:rPr>
                <w:rFonts w:hint="eastAsia"/>
                <w:lang w:val="en-AU"/>
              </w:rPr>
            </w:rPrChange>
          </w:rPr>
          <w:delText>（書面または電磁的方法による議決）</w:delText>
        </w:r>
        <w:r w:rsidRPr="009E49F7" w:rsidDel="00E0155E">
          <w:rPr>
            <w:rFonts w:asciiTheme="minorEastAsia" w:hAnsiTheme="minorEastAsia"/>
            <w:lang w:val="en-AU"/>
            <w:rPrChange w:id="1185" w:author="Travis Moore" w:date="2025-06-23T01:44:00Z" w16du:dateUtc="2025-06-22T16:44:00Z">
              <w:rPr>
                <w:lang w:val="en-AU"/>
              </w:rPr>
            </w:rPrChange>
          </w:rPr>
          <w:br/>
          <w:delText xml:space="preserve"> </w:delText>
        </w:r>
        <w:r w:rsidRPr="009E49F7" w:rsidDel="00E0155E">
          <w:rPr>
            <w:rFonts w:asciiTheme="minorEastAsia" w:hAnsiTheme="minorEastAsia" w:hint="eastAsia"/>
            <w:lang w:val="en-AU"/>
            <w:rPrChange w:id="1186" w:author="Travis Moore" w:date="2025-06-23T01:44:00Z" w16du:dateUtc="2025-06-22T16:44:00Z">
              <w:rPr>
                <w:rFonts w:hint="eastAsia"/>
                <w:lang w:val="en-AU"/>
              </w:rPr>
            </w:rPrChange>
          </w:rPr>
          <w:delText>第</w:delText>
        </w:r>
      </w:del>
      <w:del w:id="1187" w:author="Travis Moore" w:date="2025-06-23T00:33:00Z" w16du:dateUtc="2025-06-22T15:33:00Z">
        <w:r w:rsidRPr="009E49F7" w:rsidDel="00767246">
          <w:rPr>
            <w:rFonts w:asciiTheme="minorEastAsia" w:hAnsiTheme="minorEastAsia"/>
            <w:lang w:val="en-AU"/>
            <w:rPrChange w:id="1188" w:author="Travis Moore" w:date="2025-06-23T01:44:00Z" w16du:dateUtc="2025-06-22T16:44:00Z">
              <w:rPr>
                <w:lang w:val="en-AU"/>
              </w:rPr>
            </w:rPrChange>
          </w:rPr>
          <w:delText>23</w:delText>
        </w:r>
      </w:del>
      <w:del w:id="1189" w:author="Travis Moore" w:date="2025-06-23T00:48:00Z" w16du:dateUtc="2025-06-22T15:48:00Z">
        <w:r w:rsidRPr="009E49F7" w:rsidDel="00E0155E">
          <w:rPr>
            <w:rFonts w:asciiTheme="minorEastAsia" w:hAnsiTheme="minorEastAsia" w:hint="eastAsia"/>
            <w:lang w:val="en-AU"/>
            <w:rPrChange w:id="1190" w:author="Travis Moore" w:date="2025-06-23T01:44:00Z" w16du:dateUtc="2025-06-22T16:44:00Z">
              <w:rPr>
                <w:rFonts w:hint="eastAsia"/>
                <w:lang w:val="en-AU"/>
              </w:rPr>
            </w:rPrChange>
          </w:rPr>
          <w:delText>条　本法人の総会の決議は、書面または電磁的方法（</w:delText>
        </w:r>
        <w:r w:rsidRPr="009E49F7" w:rsidDel="00E0155E">
          <w:rPr>
            <w:rFonts w:asciiTheme="minorEastAsia" w:hAnsiTheme="minorEastAsia"/>
            <w:lang w:val="en-AU"/>
            <w:rPrChange w:id="1191" w:author="Travis Moore" w:date="2025-06-23T01:44:00Z" w16du:dateUtc="2025-06-22T16:44:00Z">
              <w:rPr>
                <w:lang w:val="en-AU"/>
              </w:rPr>
            </w:rPrChange>
          </w:rPr>
          <w:delText>LINE</w:delText>
        </w:r>
        <w:r w:rsidRPr="009E49F7" w:rsidDel="00E0155E">
          <w:rPr>
            <w:rFonts w:asciiTheme="minorEastAsia" w:hAnsiTheme="minorEastAsia" w:hint="eastAsia"/>
            <w:lang w:val="en-AU"/>
            <w:rPrChange w:id="1192" w:author="Travis Moore" w:date="2025-06-23T01:44:00Z" w16du:dateUtc="2025-06-22T16:44:00Z">
              <w:rPr>
                <w:rFonts w:hint="eastAsia"/>
                <w:lang w:val="en-AU"/>
              </w:rPr>
            </w:rPrChange>
          </w:rPr>
          <w:delText>、</w:delText>
        </w:r>
        <w:r w:rsidRPr="009E49F7" w:rsidDel="00E0155E">
          <w:rPr>
            <w:rFonts w:asciiTheme="minorEastAsia" w:hAnsiTheme="minorEastAsia"/>
            <w:lang w:val="en-AU"/>
            <w:rPrChange w:id="1193" w:author="Travis Moore" w:date="2025-06-23T01:44:00Z" w16du:dateUtc="2025-06-22T16:44:00Z">
              <w:rPr>
                <w:lang w:val="en-AU"/>
              </w:rPr>
            </w:rPrChange>
          </w:rPr>
          <w:delText>Facebook Messenger</w:delText>
        </w:r>
        <w:r w:rsidRPr="009E49F7" w:rsidDel="00E0155E">
          <w:rPr>
            <w:rFonts w:asciiTheme="minorEastAsia" w:hAnsiTheme="minorEastAsia" w:hint="eastAsia"/>
            <w:lang w:val="en-AU"/>
            <w:rPrChange w:id="1194" w:author="Travis Moore" w:date="2025-06-23T01:44:00Z" w16du:dateUtc="2025-06-22T16:44:00Z">
              <w:rPr>
                <w:rFonts w:hint="eastAsia"/>
                <w:lang w:val="en-AU"/>
              </w:rPr>
            </w:rPrChange>
          </w:rPr>
          <w:delText>、</w:delText>
        </w:r>
        <w:r w:rsidRPr="009E49F7" w:rsidDel="00E0155E">
          <w:rPr>
            <w:rFonts w:asciiTheme="minorEastAsia" w:hAnsiTheme="minorEastAsia"/>
            <w:lang w:val="en-AU"/>
            <w:rPrChange w:id="1195" w:author="Travis Moore" w:date="2025-06-23T01:44:00Z" w16du:dateUtc="2025-06-22T16:44:00Z">
              <w:rPr>
                <w:lang w:val="en-AU"/>
              </w:rPr>
            </w:rPrChange>
          </w:rPr>
          <w:delText>WhatsApp</w:delText>
        </w:r>
        <w:r w:rsidRPr="009E49F7" w:rsidDel="00E0155E">
          <w:rPr>
            <w:rFonts w:asciiTheme="minorEastAsia" w:hAnsiTheme="minorEastAsia" w:hint="eastAsia"/>
            <w:lang w:val="en-AU"/>
            <w:rPrChange w:id="1196" w:author="Travis Moore" w:date="2025-06-23T01:44:00Z" w16du:dateUtc="2025-06-22T16:44:00Z">
              <w:rPr>
                <w:rFonts w:hint="eastAsia"/>
                <w:lang w:val="en-AU"/>
              </w:rPr>
            </w:rPrChange>
          </w:rPr>
          <w:delText>、電子メール等）により行うことができる。</w:delText>
        </w:r>
        <w:r w:rsidRPr="009E49F7" w:rsidDel="00E0155E">
          <w:rPr>
            <w:rFonts w:asciiTheme="minorEastAsia" w:hAnsiTheme="minorEastAsia"/>
            <w:lang w:val="en-AU"/>
            <w:rPrChange w:id="1197" w:author="Travis Moore" w:date="2025-06-23T01:44:00Z" w16du:dateUtc="2025-06-22T16:44:00Z">
              <w:rPr>
                <w:lang w:val="en-AU"/>
              </w:rPr>
            </w:rPrChange>
          </w:rPr>
          <w:br/>
        </w:r>
        <w:r w:rsidRPr="009E49F7" w:rsidDel="00E0155E">
          <w:rPr>
            <w:rFonts w:asciiTheme="minorEastAsia" w:hAnsiTheme="minorEastAsia" w:hint="eastAsia"/>
            <w:lang w:val="en-AU"/>
            <w:rPrChange w:id="1198" w:author="Travis Moore" w:date="2025-06-23T01:44:00Z" w16du:dateUtc="2025-06-22T16:44:00Z">
              <w:rPr>
                <w:rFonts w:hint="eastAsia"/>
                <w:lang w:val="en-AU"/>
              </w:rPr>
            </w:rPrChange>
          </w:rPr>
          <w:delText>電磁的方法による総会において、「出席」とは、会議の招集通知に定める期限までに、議決権を行使した（賛成、反対、または棄権の意思表示を含む）、または別途定める方法で出席の意思を表明した正会員をいう。期限までに意思表示がなかった正会員は、当該総会においては欠席したものとみなす。</w:delText>
        </w:r>
      </w:del>
    </w:p>
    <w:p w14:paraId="350B3EBC" w14:textId="58E5E5BB" w:rsidR="004864D8" w:rsidRPr="009E49F7" w:rsidRDefault="004864D8" w:rsidP="004864D8">
      <w:pPr>
        <w:jc w:val="center"/>
        <w:rPr>
          <w:ins w:id="1199" w:author="Travis Moore" w:date="2025-06-23T00:57:00Z" w16du:dateUtc="2025-06-22T15:57:00Z"/>
          <w:rFonts w:asciiTheme="minorEastAsia" w:hAnsiTheme="minorEastAsia"/>
          <w:lang w:val="en-AU"/>
          <w:rPrChange w:id="1200" w:author="Travis Moore" w:date="2025-06-23T01:44:00Z" w16du:dateUtc="2025-06-22T16:44:00Z">
            <w:rPr>
              <w:ins w:id="1201" w:author="Travis Moore" w:date="2025-06-23T00:57:00Z" w16du:dateUtc="2025-06-22T15:57:00Z"/>
              <w:lang w:val="en-AU"/>
            </w:rPr>
          </w:rPrChange>
        </w:rPr>
      </w:pPr>
      <w:ins w:id="1202" w:author="Travis Moore" w:date="2025-06-23T00:57:00Z" w16du:dateUtc="2025-06-22T15:57:00Z">
        <w:r w:rsidRPr="009E49F7">
          <w:rPr>
            <w:rFonts w:asciiTheme="minorEastAsia" w:hAnsiTheme="minorEastAsia" w:hint="eastAsia"/>
            <w:lang w:val="en-AU"/>
            <w:rPrChange w:id="1203" w:author="Travis Moore" w:date="2025-06-23T01:44:00Z" w16du:dateUtc="2025-06-22T16:44:00Z">
              <w:rPr>
                <w:rFonts w:hint="eastAsia"/>
                <w:lang w:val="en-AU"/>
              </w:rPr>
            </w:rPrChange>
          </w:rPr>
          <w:t xml:space="preserve">第６章　</w:t>
        </w:r>
      </w:ins>
      <w:ins w:id="1204" w:author="Travis Moore" w:date="2025-06-23T00:58:00Z" w16du:dateUtc="2025-06-22T15:58:00Z">
        <w:r w:rsidRPr="009E49F7">
          <w:rPr>
            <w:rFonts w:asciiTheme="minorEastAsia" w:hAnsiTheme="minorEastAsia" w:hint="eastAsia"/>
            <w:lang w:val="en-AU"/>
            <w:rPrChange w:id="1205" w:author="Travis Moore" w:date="2025-06-23T01:44:00Z" w16du:dateUtc="2025-06-22T16:44:00Z">
              <w:rPr>
                <w:rFonts w:hint="eastAsia"/>
                <w:lang w:val="en-AU"/>
              </w:rPr>
            </w:rPrChange>
          </w:rPr>
          <w:t>理事会</w:t>
        </w:r>
      </w:ins>
    </w:p>
    <w:p w14:paraId="57CEF9E7" w14:textId="77777777" w:rsidR="004864D8" w:rsidRPr="009E49F7" w:rsidRDefault="004864D8" w:rsidP="004864D8">
      <w:pPr>
        <w:rPr>
          <w:ins w:id="1206" w:author="Travis Moore" w:date="2025-06-23T00:58:00Z" w16du:dateUtc="2025-06-22T15:58:00Z"/>
          <w:rFonts w:asciiTheme="minorEastAsia" w:hAnsiTheme="minorEastAsia"/>
          <w:lang w:val="en-AU"/>
          <w:rPrChange w:id="1207" w:author="Travis Moore" w:date="2025-06-23T01:44:00Z" w16du:dateUtc="2025-06-22T16:44:00Z">
            <w:rPr>
              <w:ins w:id="1208" w:author="Travis Moore" w:date="2025-06-23T00:58:00Z" w16du:dateUtc="2025-06-22T15:58:00Z"/>
              <w:lang w:val="en-AU"/>
            </w:rPr>
          </w:rPrChange>
        </w:rPr>
      </w:pPr>
      <w:ins w:id="1209" w:author="Travis Moore" w:date="2025-06-23T00:58:00Z" w16du:dateUtc="2025-06-22T15:58:00Z">
        <w:r w:rsidRPr="009E49F7">
          <w:rPr>
            <w:rFonts w:asciiTheme="minorEastAsia" w:hAnsiTheme="minorEastAsia" w:hint="eastAsia"/>
            <w:lang w:val="en-AU"/>
            <w:rPrChange w:id="1210" w:author="Travis Moore" w:date="2025-06-23T01:44:00Z" w16du:dateUtc="2025-06-22T16:44:00Z">
              <w:rPr>
                <w:rFonts w:hint="eastAsia"/>
                <w:lang w:val="en-AU"/>
              </w:rPr>
            </w:rPrChange>
          </w:rPr>
          <w:t>（構成）</w:t>
        </w:r>
      </w:ins>
    </w:p>
    <w:p w14:paraId="1190304D" w14:textId="0B724D67" w:rsidR="004864D8" w:rsidRPr="009E49F7" w:rsidRDefault="004864D8" w:rsidP="004864D8">
      <w:pPr>
        <w:rPr>
          <w:ins w:id="1211" w:author="Travis Moore" w:date="2025-06-23T00:58:00Z" w16du:dateUtc="2025-06-22T15:58:00Z"/>
          <w:rFonts w:asciiTheme="minorEastAsia" w:hAnsiTheme="minorEastAsia"/>
          <w:lang w:val="en-AU"/>
          <w:rPrChange w:id="1212" w:author="Travis Moore" w:date="2025-06-23T01:44:00Z" w16du:dateUtc="2025-06-22T16:44:00Z">
            <w:rPr>
              <w:ins w:id="1213" w:author="Travis Moore" w:date="2025-06-23T00:58:00Z" w16du:dateUtc="2025-06-22T15:58:00Z"/>
              <w:lang w:val="en-AU"/>
            </w:rPr>
          </w:rPrChange>
        </w:rPr>
      </w:pPr>
      <w:ins w:id="1214" w:author="Travis Moore" w:date="2025-06-23T00:58:00Z" w16du:dateUtc="2025-06-22T15:58:00Z">
        <w:r w:rsidRPr="009E49F7">
          <w:rPr>
            <w:rFonts w:asciiTheme="minorEastAsia" w:hAnsiTheme="minorEastAsia" w:hint="eastAsia"/>
            <w:lang w:val="en-AU"/>
            <w:rPrChange w:id="1215" w:author="Travis Moore" w:date="2025-06-23T01:44:00Z" w16du:dateUtc="2025-06-22T16:44:00Z">
              <w:rPr>
                <w:rFonts w:hint="eastAsia"/>
                <w:lang w:val="en-AU"/>
              </w:rPr>
            </w:rPrChange>
          </w:rPr>
          <w:t>第</w:t>
        </w:r>
        <w:r w:rsidRPr="009E49F7">
          <w:rPr>
            <w:rFonts w:asciiTheme="minorEastAsia" w:hAnsiTheme="minorEastAsia"/>
            <w:lang w:val="en-AU"/>
            <w:rPrChange w:id="1216" w:author="Travis Moore" w:date="2025-06-23T01:44:00Z" w16du:dateUtc="2025-06-22T16:44:00Z">
              <w:rPr>
                <w:lang w:val="en-AU"/>
              </w:rPr>
            </w:rPrChange>
          </w:rPr>
          <w:t>30</w:t>
        </w:r>
        <w:r w:rsidRPr="009E49F7">
          <w:rPr>
            <w:rFonts w:asciiTheme="minorEastAsia" w:hAnsiTheme="minorEastAsia" w:hint="eastAsia"/>
            <w:lang w:val="en-AU"/>
            <w:rPrChange w:id="1217" w:author="Travis Moore" w:date="2025-06-23T01:44:00Z" w16du:dateUtc="2025-06-22T16:44:00Z">
              <w:rPr>
                <w:rFonts w:hint="eastAsia"/>
                <w:lang w:val="en-AU"/>
              </w:rPr>
            </w:rPrChange>
          </w:rPr>
          <w:t>条　理事会は、理事をもって構成する。</w:t>
        </w:r>
      </w:ins>
    </w:p>
    <w:p w14:paraId="6399B6BD" w14:textId="77777777" w:rsidR="004864D8" w:rsidRPr="009E49F7" w:rsidRDefault="004864D8" w:rsidP="004864D8">
      <w:pPr>
        <w:rPr>
          <w:ins w:id="1218" w:author="Travis Moore" w:date="2025-06-23T00:58:00Z" w16du:dateUtc="2025-06-22T15:58:00Z"/>
          <w:rFonts w:asciiTheme="minorEastAsia" w:hAnsiTheme="minorEastAsia"/>
          <w:lang w:val="en-AU"/>
          <w:rPrChange w:id="1219" w:author="Travis Moore" w:date="2025-06-23T01:44:00Z" w16du:dateUtc="2025-06-22T16:44:00Z">
            <w:rPr>
              <w:ins w:id="1220" w:author="Travis Moore" w:date="2025-06-23T00:58:00Z" w16du:dateUtc="2025-06-22T15:58:00Z"/>
              <w:lang w:val="en-AU"/>
            </w:rPr>
          </w:rPrChange>
        </w:rPr>
      </w:pPr>
      <w:ins w:id="1221" w:author="Travis Moore" w:date="2025-06-23T00:58:00Z" w16du:dateUtc="2025-06-22T15:58:00Z">
        <w:r w:rsidRPr="009E49F7">
          <w:rPr>
            <w:rFonts w:asciiTheme="minorEastAsia" w:hAnsiTheme="minorEastAsia" w:hint="eastAsia"/>
            <w:lang w:val="en-AU"/>
            <w:rPrChange w:id="1222" w:author="Travis Moore" w:date="2025-06-23T01:44:00Z" w16du:dateUtc="2025-06-22T16:44:00Z">
              <w:rPr>
                <w:rFonts w:hint="eastAsia"/>
                <w:lang w:val="en-AU"/>
              </w:rPr>
            </w:rPrChange>
          </w:rPr>
          <w:t>（権能）</w:t>
        </w:r>
      </w:ins>
    </w:p>
    <w:p w14:paraId="1B04566A" w14:textId="1D4B7AF7" w:rsidR="004864D8" w:rsidRPr="009E49F7" w:rsidRDefault="004864D8" w:rsidP="004864D8">
      <w:pPr>
        <w:rPr>
          <w:ins w:id="1223" w:author="Travis Moore" w:date="2025-06-23T00:58:00Z" w16du:dateUtc="2025-06-22T15:58:00Z"/>
          <w:rFonts w:asciiTheme="minorEastAsia" w:hAnsiTheme="minorEastAsia"/>
          <w:lang w:val="en-AU"/>
          <w:rPrChange w:id="1224" w:author="Travis Moore" w:date="2025-06-23T01:44:00Z" w16du:dateUtc="2025-06-22T16:44:00Z">
            <w:rPr>
              <w:ins w:id="1225" w:author="Travis Moore" w:date="2025-06-23T00:58:00Z" w16du:dateUtc="2025-06-22T15:58:00Z"/>
              <w:lang w:val="en-AU"/>
            </w:rPr>
          </w:rPrChange>
        </w:rPr>
      </w:pPr>
      <w:ins w:id="1226" w:author="Travis Moore" w:date="2025-06-23T00:58:00Z" w16du:dateUtc="2025-06-22T15:58:00Z">
        <w:r w:rsidRPr="009E49F7">
          <w:rPr>
            <w:rFonts w:asciiTheme="minorEastAsia" w:hAnsiTheme="minorEastAsia" w:hint="eastAsia"/>
            <w:lang w:val="en-AU"/>
            <w:rPrChange w:id="1227" w:author="Travis Moore" w:date="2025-06-23T01:44:00Z" w16du:dateUtc="2025-06-22T16:44:00Z">
              <w:rPr>
                <w:rFonts w:hint="eastAsia"/>
                <w:lang w:val="en-AU"/>
              </w:rPr>
            </w:rPrChange>
          </w:rPr>
          <w:t>第</w:t>
        </w:r>
      </w:ins>
      <w:ins w:id="1228" w:author="Travis Moore" w:date="2025-06-23T01:00:00Z" w16du:dateUtc="2025-06-22T16:00:00Z">
        <w:r w:rsidRPr="009E49F7">
          <w:rPr>
            <w:rFonts w:asciiTheme="minorEastAsia" w:hAnsiTheme="minorEastAsia"/>
            <w:lang w:val="en-AU"/>
            <w:rPrChange w:id="1229" w:author="Travis Moore" w:date="2025-06-23T01:44:00Z" w16du:dateUtc="2025-06-22T16:44:00Z">
              <w:rPr>
                <w:lang w:val="en-AU"/>
              </w:rPr>
            </w:rPrChange>
          </w:rPr>
          <w:t>31</w:t>
        </w:r>
      </w:ins>
      <w:ins w:id="1230" w:author="Travis Moore" w:date="2025-06-23T00:58:00Z" w16du:dateUtc="2025-06-22T15:58:00Z">
        <w:r w:rsidRPr="009E49F7">
          <w:rPr>
            <w:rFonts w:asciiTheme="minorEastAsia" w:hAnsiTheme="minorEastAsia" w:hint="eastAsia"/>
            <w:lang w:val="en-AU"/>
            <w:rPrChange w:id="1231" w:author="Travis Moore" w:date="2025-06-23T01:44:00Z" w16du:dateUtc="2025-06-22T16:44:00Z">
              <w:rPr>
                <w:rFonts w:hint="eastAsia"/>
                <w:lang w:val="en-AU"/>
              </w:rPr>
            </w:rPrChange>
          </w:rPr>
          <w:t>条　理事会は、この定款で定めるもののほか、次の事項を議決する。</w:t>
        </w:r>
      </w:ins>
    </w:p>
    <w:p w14:paraId="1073ED9D" w14:textId="59F5AE90" w:rsidR="004864D8" w:rsidRPr="009E49F7" w:rsidRDefault="004864D8">
      <w:pPr>
        <w:pStyle w:val="ListParagraph"/>
        <w:numPr>
          <w:ilvl w:val="0"/>
          <w:numId w:val="52"/>
        </w:numPr>
        <w:rPr>
          <w:ins w:id="1232" w:author="Travis Moore" w:date="2025-06-23T00:58:00Z" w16du:dateUtc="2025-06-22T15:58:00Z"/>
          <w:rFonts w:asciiTheme="minorEastAsia" w:hAnsiTheme="minorEastAsia"/>
          <w:lang w:val="en-AU"/>
          <w:rPrChange w:id="1233" w:author="Travis Moore" w:date="2025-06-23T01:44:00Z" w16du:dateUtc="2025-06-22T16:44:00Z">
            <w:rPr>
              <w:ins w:id="1234" w:author="Travis Moore" w:date="2025-06-23T00:58:00Z" w16du:dateUtc="2025-06-22T15:58:00Z"/>
              <w:lang w:val="en-AU"/>
            </w:rPr>
          </w:rPrChange>
        </w:rPr>
        <w:pPrChange w:id="1235" w:author="Travis Moore" w:date="2025-06-23T01:00:00Z" w16du:dateUtc="2025-06-22T16:00:00Z">
          <w:pPr/>
        </w:pPrChange>
      </w:pPr>
      <w:ins w:id="1236" w:author="Travis Moore" w:date="2025-06-23T00:58:00Z" w16du:dateUtc="2025-06-22T15:58:00Z">
        <w:r w:rsidRPr="009E49F7">
          <w:rPr>
            <w:rFonts w:asciiTheme="minorEastAsia" w:hAnsiTheme="minorEastAsia" w:hint="eastAsia"/>
            <w:lang w:val="en-AU"/>
            <w:rPrChange w:id="1237" w:author="Travis Moore" w:date="2025-06-23T01:44:00Z" w16du:dateUtc="2025-06-22T16:44:00Z">
              <w:rPr>
                <w:rFonts w:hint="eastAsia"/>
                <w:lang w:val="en-AU"/>
              </w:rPr>
            </w:rPrChange>
          </w:rPr>
          <w:t>総会に付議すべき事項</w:t>
        </w:r>
      </w:ins>
    </w:p>
    <w:p w14:paraId="4A6F4FFD" w14:textId="23F48042" w:rsidR="004864D8" w:rsidRPr="009E49F7" w:rsidRDefault="004864D8">
      <w:pPr>
        <w:pStyle w:val="ListParagraph"/>
        <w:numPr>
          <w:ilvl w:val="0"/>
          <w:numId w:val="52"/>
        </w:numPr>
        <w:rPr>
          <w:ins w:id="1238" w:author="Travis Moore" w:date="2025-06-23T00:58:00Z" w16du:dateUtc="2025-06-22T15:58:00Z"/>
          <w:rFonts w:asciiTheme="minorEastAsia" w:hAnsiTheme="minorEastAsia"/>
          <w:lang w:val="en-AU"/>
          <w:rPrChange w:id="1239" w:author="Travis Moore" w:date="2025-06-23T01:44:00Z" w16du:dateUtc="2025-06-22T16:44:00Z">
            <w:rPr>
              <w:ins w:id="1240" w:author="Travis Moore" w:date="2025-06-23T00:58:00Z" w16du:dateUtc="2025-06-22T15:58:00Z"/>
              <w:lang w:val="en-AU"/>
            </w:rPr>
          </w:rPrChange>
        </w:rPr>
        <w:pPrChange w:id="1241" w:author="Travis Moore" w:date="2025-06-23T01:00:00Z" w16du:dateUtc="2025-06-22T16:00:00Z">
          <w:pPr/>
        </w:pPrChange>
      </w:pPr>
      <w:ins w:id="1242" w:author="Travis Moore" w:date="2025-06-23T00:58:00Z" w16du:dateUtc="2025-06-22T15:58:00Z">
        <w:r w:rsidRPr="009E49F7">
          <w:rPr>
            <w:rFonts w:asciiTheme="minorEastAsia" w:hAnsiTheme="minorEastAsia" w:hint="eastAsia"/>
            <w:lang w:val="en-AU"/>
            <w:rPrChange w:id="1243" w:author="Travis Moore" w:date="2025-06-23T01:44:00Z" w16du:dateUtc="2025-06-22T16:44:00Z">
              <w:rPr>
                <w:rFonts w:hint="eastAsia"/>
                <w:lang w:val="en-AU"/>
              </w:rPr>
            </w:rPrChange>
          </w:rPr>
          <w:t>事業計画ならびに活動予算の変更</w:t>
        </w:r>
      </w:ins>
    </w:p>
    <w:p w14:paraId="2B5C8057" w14:textId="404B8CE1" w:rsidR="004864D8" w:rsidRPr="009E49F7" w:rsidRDefault="004864D8">
      <w:pPr>
        <w:pStyle w:val="ListParagraph"/>
        <w:numPr>
          <w:ilvl w:val="0"/>
          <w:numId w:val="52"/>
        </w:numPr>
        <w:rPr>
          <w:ins w:id="1244" w:author="Travis Moore" w:date="2025-06-23T00:58:00Z" w16du:dateUtc="2025-06-22T15:58:00Z"/>
          <w:rFonts w:asciiTheme="minorEastAsia" w:hAnsiTheme="minorEastAsia"/>
          <w:lang w:val="en-AU"/>
          <w:rPrChange w:id="1245" w:author="Travis Moore" w:date="2025-06-23T01:44:00Z" w16du:dateUtc="2025-06-22T16:44:00Z">
            <w:rPr>
              <w:ins w:id="1246" w:author="Travis Moore" w:date="2025-06-23T00:58:00Z" w16du:dateUtc="2025-06-22T15:58:00Z"/>
              <w:lang w:val="en-AU"/>
            </w:rPr>
          </w:rPrChange>
        </w:rPr>
        <w:pPrChange w:id="1247" w:author="Travis Moore" w:date="2025-06-23T01:00:00Z" w16du:dateUtc="2025-06-22T16:00:00Z">
          <w:pPr/>
        </w:pPrChange>
      </w:pPr>
      <w:ins w:id="1248" w:author="Travis Moore" w:date="2025-06-23T00:58:00Z" w16du:dateUtc="2025-06-22T15:58:00Z">
        <w:r w:rsidRPr="009E49F7">
          <w:rPr>
            <w:rFonts w:asciiTheme="minorEastAsia" w:hAnsiTheme="minorEastAsia" w:hint="eastAsia"/>
            <w:lang w:val="en-AU"/>
            <w:rPrChange w:id="1249" w:author="Travis Moore" w:date="2025-06-23T01:44:00Z" w16du:dateUtc="2025-06-22T16:44:00Z">
              <w:rPr>
                <w:rFonts w:hint="eastAsia"/>
                <w:lang w:val="en-AU"/>
              </w:rPr>
            </w:rPrChange>
          </w:rPr>
          <w:t>総会の議決した事項の執行に関する事項</w:t>
        </w:r>
      </w:ins>
    </w:p>
    <w:p w14:paraId="218E7BA2" w14:textId="54D1F983" w:rsidR="004864D8" w:rsidRPr="009E49F7" w:rsidRDefault="004864D8">
      <w:pPr>
        <w:pStyle w:val="ListParagraph"/>
        <w:numPr>
          <w:ilvl w:val="0"/>
          <w:numId w:val="52"/>
        </w:numPr>
        <w:rPr>
          <w:ins w:id="1250" w:author="Travis Moore" w:date="2025-06-23T00:58:00Z" w16du:dateUtc="2025-06-22T15:58:00Z"/>
          <w:rFonts w:asciiTheme="minorEastAsia" w:hAnsiTheme="minorEastAsia"/>
          <w:lang w:val="en-AU"/>
          <w:rPrChange w:id="1251" w:author="Travis Moore" w:date="2025-06-23T01:44:00Z" w16du:dateUtc="2025-06-22T16:44:00Z">
            <w:rPr>
              <w:ins w:id="1252" w:author="Travis Moore" w:date="2025-06-23T00:58:00Z" w16du:dateUtc="2025-06-22T15:58:00Z"/>
              <w:lang w:val="en-AU"/>
            </w:rPr>
          </w:rPrChange>
        </w:rPr>
        <w:pPrChange w:id="1253" w:author="Travis Moore" w:date="2025-06-23T01:07:00Z" w16du:dateUtc="2025-06-22T16:07:00Z">
          <w:pPr/>
        </w:pPrChange>
      </w:pPr>
      <w:ins w:id="1254" w:author="Travis Moore" w:date="2025-06-23T00:58:00Z" w16du:dateUtc="2025-06-22T15:58:00Z">
        <w:r w:rsidRPr="009E49F7">
          <w:rPr>
            <w:rFonts w:asciiTheme="minorEastAsia" w:hAnsiTheme="minorEastAsia" w:hint="eastAsia"/>
            <w:lang w:val="en-AU"/>
            <w:rPrChange w:id="1255" w:author="Travis Moore" w:date="2025-06-23T01:44:00Z" w16du:dateUtc="2025-06-22T16:44:00Z">
              <w:rPr>
                <w:rFonts w:hint="eastAsia"/>
                <w:lang w:val="en-AU"/>
              </w:rPr>
            </w:rPrChange>
          </w:rPr>
          <w:t>その他総会の議決を要しない会務の執行に関する事項</w:t>
        </w:r>
      </w:ins>
    </w:p>
    <w:p w14:paraId="7229A74D" w14:textId="77777777" w:rsidR="004864D8" w:rsidRPr="009E49F7" w:rsidRDefault="004864D8" w:rsidP="004864D8">
      <w:pPr>
        <w:rPr>
          <w:ins w:id="1256" w:author="Travis Moore" w:date="2025-06-23T00:58:00Z" w16du:dateUtc="2025-06-22T15:58:00Z"/>
          <w:rFonts w:asciiTheme="minorEastAsia" w:hAnsiTheme="minorEastAsia"/>
          <w:lang w:val="en-AU"/>
          <w:rPrChange w:id="1257" w:author="Travis Moore" w:date="2025-06-23T01:44:00Z" w16du:dateUtc="2025-06-22T16:44:00Z">
            <w:rPr>
              <w:ins w:id="1258" w:author="Travis Moore" w:date="2025-06-23T00:58:00Z" w16du:dateUtc="2025-06-22T15:58:00Z"/>
              <w:lang w:val="en-AU"/>
            </w:rPr>
          </w:rPrChange>
        </w:rPr>
      </w:pPr>
      <w:ins w:id="1259" w:author="Travis Moore" w:date="2025-06-23T00:58:00Z" w16du:dateUtc="2025-06-22T15:58:00Z">
        <w:r w:rsidRPr="009E49F7">
          <w:rPr>
            <w:rFonts w:asciiTheme="minorEastAsia" w:hAnsiTheme="minorEastAsia" w:hint="eastAsia"/>
            <w:lang w:val="en-AU"/>
            <w:rPrChange w:id="1260" w:author="Travis Moore" w:date="2025-06-23T01:44:00Z" w16du:dateUtc="2025-06-22T16:44:00Z">
              <w:rPr>
                <w:rFonts w:hint="eastAsia"/>
                <w:lang w:val="en-AU"/>
              </w:rPr>
            </w:rPrChange>
          </w:rPr>
          <w:t>（開催）</w:t>
        </w:r>
      </w:ins>
    </w:p>
    <w:p w14:paraId="430430AE" w14:textId="08E29CB3" w:rsidR="004864D8" w:rsidRPr="009E49F7" w:rsidRDefault="004864D8" w:rsidP="004864D8">
      <w:pPr>
        <w:rPr>
          <w:ins w:id="1261" w:author="Travis Moore" w:date="2025-06-23T00:58:00Z" w16du:dateUtc="2025-06-22T15:58:00Z"/>
          <w:rFonts w:asciiTheme="minorEastAsia" w:hAnsiTheme="minorEastAsia"/>
          <w:lang w:val="en-AU"/>
          <w:rPrChange w:id="1262" w:author="Travis Moore" w:date="2025-06-23T01:44:00Z" w16du:dateUtc="2025-06-22T16:44:00Z">
            <w:rPr>
              <w:ins w:id="1263" w:author="Travis Moore" w:date="2025-06-23T00:58:00Z" w16du:dateUtc="2025-06-22T15:58:00Z"/>
              <w:lang w:val="en-AU"/>
            </w:rPr>
          </w:rPrChange>
        </w:rPr>
      </w:pPr>
      <w:ins w:id="1264" w:author="Travis Moore" w:date="2025-06-23T00:58:00Z" w16du:dateUtc="2025-06-22T15:58:00Z">
        <w:r w:rsidRPr="009E49F7">
          <w:rPr>
            <w:rFonts w:asciiTheme="minorEastAsia" w:hAnsiTheme="minorEastAsia" w:hint="eastAsia"/>
            <w:lang w:val="en-AU"/>
            <w:rPrChange w:id="1265" w:author="Travis Moore" w:date="2025-06-23T01:44:00Z" w16du:dateUtc="2025-06-22T16:44:00Z">
              <w:rPr>
                <w:rFonts w:hint="eastAsia"/>
                <w:lang w:val="en-AU"/>
              </w:rPr>
            </w:rPrChange>
          </w:rPr>
          <w:t>第</w:t>
        </w:r>
      </w:ins>
      <w:ins w:id="1266" w:author="Travis Moore" w:date="2025-06-23T01:00:00Z" w16du:dateUtc="2025-06-22T16:00:00Z">
        <w:r w:rsidRPr="009E49F7">
          <w:rPr>
            <w:rFonts w:asciiTheme="minorEastAsia" w:hAnsiTheme="minorEastAsia"/>
            <w:lang w:val="en-AU"/>
            <w:rPrChange w:id="1267" w:author="Travis Moore" w:date="2025-06-23T01:44:00Z" w16du:dateUtc="2025-06-22T16:44:00Z">
              <w:rPr>
                <w:lang w:val="en-AU"/>
              </w:rPr>
            </w:rPrChange>
          </w:rPr>
          <w:t>32</w:t>
        </w:r>
      </w:ins>
      <w:ins w:id="1268" w:author="Travis Moore" w:date="2025-06-23T00:58:00Z" w16du:dateUtc="2025-06-22T15:58:00Z">
        <w:r w:rsidRPr="009E49F7">
          <w:rPr>
            <w:rFonts w:asciiTheme="minorEastAsia" w:hAnsiTheme="minorEastAsia" w:hint="eastAsia"/>
            <w:lang w:val="en-AU"/>
            <w:rPrChange w:id="1269" w:author="Travis Moore" w:date="2025-06-23T01:44:00Z" w16du:dateUtc="2025-06-22T16:44:00Z">
              <w:rPr>
                <w:rFonts w:hint="eastAsia"/>
                <w:lang w:val="en-AU"/>
              </w:rPr>
            </w:rPrChange>
          </w:rPr>
          <w:t>条　理事会は、次の各号の一に該当する場合に開催する。</w:t>
        </w:r>
      </w:ins>
    </w:p>
    <w:p w14:paraId="12CC58DB" w14:textId="37CC0205" w:rsidR="004864D8" w:rsidRPr="009E49F7" w:rsidRDefault="00693A8B">
      <w:pPr>
        <w:pStyle w:val="ListParagraph"/>
        <w:numPr>
          <w:ilvl w:val="0"/>
          <w:numId w:val="53"/>
        </w:numPr>
        <w:rPr>
          <w:ins w:id="1270" w:author="Travis Moore" w:date="2025-06-23T00:58:00Z" w16du:dateUtc="2025-06-22T15:58:00Z"/>
          <w:rFonts w:asciiTheme="minorEastAsia" w:hAnsiTheme="minorEastAsia"/>
          <w:lang w:val="en-AU"/>
          <w:rPrChange w:id="1271" w:author="Travis Moore" w:date="2025-06-23T01:44:00Z" w16du:dateUtc="2025-06-22T16:44:00Z">
            <w:rPr>
              <w:ins w:id="1272" w:author="Travis Moore" w:date="2025-06-23T00:58:00Z" w16du:dateUtc="2025-06-22T15:58:00Z"/>
              <w:lang w:val="en-AU"/>
            </w:rPr>
          </w:rPrChange>
        </w:rPr>
        <w:pPrChange w:id="1273" w:author="Travis Moore" w:date="2025-06-23T01:01:00Z" w16du:dateUtc="2025-06-22T16:01:00Z">
          <w:pPr/>
        </w:pPrChange>
      </w:pPr>
      <w:ins w:id="1274" w:author="Travis Moore" w:date="2025-06-23T02:30:00Z" w16du:dateUtc="2025-06-22T17:30:00Z">
        <w:r>
          <w:rPr>
            <w:rFonts w:asciiTheme="minorEastAsia" w:hAnsiTheme="minorEastAsia" w:hint="eastAsia"/>
            <w:lang w:val="en-AU"/>
          </w:rPr>
          <w:t>代表理事</w:t>
        </w:r>
      </w:ins>
      <w:ins w:id="1275" w:author="Travis Moore" w:date="2025-06-23T00:58:00Z" w16du:dateUtc="2025-06-22T15:58:00Z">
        <w:r w:rsidR="004864D8" w:rsidRPr="009E49F7">
          <w:rPr>
            <w:rFonts w:asciiTheme="minorEastAsia" w:hAnsiTheme="minorEastAsia" w:hint="eastAsia"/>
            <w:lang w:val="en-AU"/>
            <w:rPrChange w:id="1276" w:author="Travis Moore" w:date="2025-06-23T01:44:00Z" w16du:dateUtc="2025-06-22T16:44:00Z">
              <w:rPr>
                <w:rFonts w:hint="eastAsia"/>
                <w:lang w:val="en-AU"/>
              </w:rPr>
            </w:rPrChange>
          </w:rPr>
          <w:t>が必要と認めたとき。</w:t>
        </w:r>
      </w:ins>
    </w:p>
    <w:p w14:paraId="447994A3" w14:textId="185B4EAC" w:rsidR="004864D8" w:rsidRPr="009E49F7" w:rsidRDefault="004864D8">
      <w:pPr>
        <w:pStyle w:val="ListParagraph"/>
        <w:numPr>
          <w:ilvl w:val="0"/>
          <w:numId w:val="53"/>
        </w:numPr>
        <w:rPr>
          <w:ins w:id="1277" w:author="Travis Moore" w:date="2025-06-23T00:58:00Z" w16du:dateUtc="2025-06-22T15:58:00Z"/>
          <w:rFonts w:asciiTheme="minorEastAsia" w:hAnsiTheme="minorEastAsia"/>
          <w:lang w:val="en-AU"/>
          <w:rPrChange w:id="1278" w:author="Travis Moore" w:date="2025-06-23T01:44:00Z" w16du:dateUtc="2025-06-22T16:44:00Z">
            <w:rPr>
              <w:ins w:id="1279" w:author="Travis Moore" w:date="2025-06-23T00:58:00Z" w16du:dateUtc="2025-06-22T15:58:00Z"/>
              <w:lang w:val="en-AU"/>
            </w:rPr>
          </w:rPrChange>
        </w:rPr>
        <w:pPrChange w:id="1280" w:author="Travis Moore" w:date="2025-06-23T01:01:00Z" w16du:dateUtc="2025-06-22T16:01:00Z">
          <w:pPr/>
        </w:pPrChange>
      </w:pPr>
      <w:ins w:id="1281" w:author="Travis Moore" w:date="2025-06-23T00:58:00Z" w16du:dateUtc="2025-06-22T15:58:00Z">
        <w:r w:rsidRPr="009E49F7">
          <w:rPr>
            <w:rFonts w:asciiTheme="minorEastAsia" w:hAnsiTheme="minorEastAsia" w:hint="eastAsia"/>
            <w:lang w:val="en-AU"/>
            <w:rPrChange w:id="1282" w:author="Travis Moore" w:date="2025-06-23T01:44:00Z" w16du:dateUtc="2025-06-22T16:44:00Z">
              <w:rPr>
                <w:rFonts w:hint="eastAsia"/>
                <w:lang w:val="en-AU"/>
              </w:rPr>
            </w:rPrChange>
          </w:rPr>
          <w:t>理事総数の</w:t>
        </w:r>
      </w:ins>
      <w:ins w:id="1283" w:author="Travis Moore" w:date="2025-06-23T01:02:00Z" w16du:dateUtc="2025-06-22T16:02:00Z">
        <w:r w:rsidRPr="009E49F7">
          <w:rPr>
            <w:rFonts w:asciiTheme="minorEastAsia" w:hAnsiTheme="minorEastAsia" w:hint="eastAsia"/>
            <w:lang w:val="en-AU"/>
            <w:rPrChange w:id="1284" w:author="Travis Moore" w:date="2025-06-23T01:44:00Z" w16du:dateUtc="2025-06-22T16:44:00Z">
              <w:rPr>
                <w:rFonts w:hint="eastAsia"/>
                <w:lang w:val="en-AU"/>
              </w:rPr>
            </w:rPrChange>
          </w:rPr>
          <w:t>３</w:t>
        </w:r>
      </w:ins>
      <w:ins w:id="1285" w:author="Travis Moore" w:date="2025-06-23T00:58:00Z" w16du:dateUtc="2025-06-22T15:58:00Z">
        <w:r w:rsidRPr="009E49F7">
          <w:rPr>
            <w:rFonts w:asciiTheme="minorEastAsia" w:hAnsiTheme="minorEastAsia" w:hint="eastAsia"/>
            <w:lang w:val="en-AU"/>
            <w:rPrChange w:id="1286" w:author="Travis Moore" w:date="2025-06-23T01:44:00Z" w16du:dateUtc="2025-06-22T16:44:00Z">
              <w:rPr>
                <w:rFonts w:hint="eastAsia"/>
                <w:lang w:val="en-AU"/>
              </w:rPr>
            </w:rPrChange>
          </w:rPr>
          <w:t>分の</w:t>
        </w:r>
      </w:ins>
      <w:ins w:id="1287" w:author="Travis Moore" w:date="2025-06-24T22:45:00Z" w16du:dateUtc="2025-06-24T13:45:00Z">
        <w:r w:rsidR="004D4E40">
          <w:rPr>
            <w:rFonts w:asciiTheme="minorEastAsia" w:hAnsiTheme="minorEastAsia" w:hint="eastAsia"/>
            <w:lang w:val="en-AU"/>
          </w:rPr>
          <w:t>１</w:t>
        </w:r>
      </w:ins>
      <w:ins w:id="1288" w:author="Travis Moore" w:date="2025-06-23T00:58:00Z" w16du:dateUtc="2025-06-22T15:58:00Z">
        <w:r w:rsidRPr="009E49F7">
          <w:rPr>
            <w:rFonts w:asciiTheme="minorEastAsia" w:hAnsiTheme="minorEastAsia" w:hint="eastAsia"/>
            <w:lang w:val="en-AU"/>
            <w:rPrChange w:id="1289" w:author="Travis Moore" w:date="2025-06-23T01:44:00Z" w16du:dateUtc="2025-06-22T16:44:00Z">
              <w:rPr>
                <w:rFonts w:hint="eastAsia"/>
                <w:lang w:val="en-AU"/>
              </w:rPr>
            </w:rPrChange>
          </w:rPr>
          <w:t>以上から会議の目的である事項を記載した書面又は電磁的方法をもって招集の請求があったとき。</w:t>
        </w:r>
      </w:ins>
    </w:p>
    <w:p w14:paraId="71E2A97F" w14:textId="2BFBA029" w:rsidR="004864D8" w:rsidRPr="009E49F7" w:rsidRDefault="004864D8">
      <w:pPr>
        <w:pStyle w:val="ListParagraph"/>
        <w:numPr>
          <w:ilvl w:val="0"/>
          <w:numId w:val="53"/>
        </w:numPr>
        <w:rPr>
          <w:ins w:id="1290" w:author="Travis Moore" w:date="2025-06-23T00:58:00Z" w16du:dateUtc="2025-06-22T15:58:00Z"/>
          <w:rFonts w:asciiTheme="minorEastAsia" w:hAnsiTheme="minorEastAsia"/>
          <w:lang w:val="en-AU"/>
          <w:rPrChange w:id="1291" w:author="Travis Moore" w:date="2025-06-23T01:44:00Z" w16du:dateUtc="2025-06-22T16:44:00Z">
            <w:rPr>
              <w:ins w:id="1292" w:author="Travis Moore" w:date="2025-06-23T00:58:00Z" w16du:dateUtc="2025-06-22T15:58:00Z"/>
              <w:lang w:val="en-AU"/>
            </w:rPr>
          </w:rPrChange>
        </w:rPr>
        <w:pPrChange w:id="1293" w:author="Travis Moore" w:date="2025-06-23T01:07:00Z" w16du:dateUtc="2025-06-22T16:07:00Z">
          <w:pPr/>
        </w:pPrChange>
      </w:pPr>
      <w:ins w:id="1294" w:author="Travis Moore" w:date="2025-06-23T00:58:00Z" w16du:dateUtc="2025-06-22T15:58:00Z">
        <w:r w:rsidRPr="00CA5286">
          <w:rPr>
            <w:rFonts w:asciiTheme="minorEastAsia" w:hAnsiTheme="minorEastAsia" w:hint="eastAsia"/>
            <w:lang w:val="en-AU"/>
            <w:rPrChange w:id="1295" w:author="Travis Moore" w:date="2025-06-23T02:15:00Z" w16du:dateUtc="2025-06-22T17:15:00Z">
              <w:rPr>
                <w:rFonts w:hint="eastAsia"/>
                <w:lang w:val="en-AU"/>
              </w:rPr>
            </w:rPrChange>
          </w:rPr>
          <w:t>第</w:t>
        </w:r>
        <w:r w:rsidRPr="00CA5286">
          <w:rPr>
            <w:rFonts w:asciiTheme="minorEastAsia" w:hAnsiTheme="minorEastAsia"/>
            <w:lang w:val="en-AU"/>
            <w:rPrChange w:id="1296" w:author="Travis Moore" w:date="2025-06-23T02:15:00Z" w16du:dateUtc="2025-06-22T17:15:00Z">
              <w:rPr>
                <w:lang w:val="en-AU"/>
              </w:rPr>
            </w:rPrChange>
          </w:rPr>
          <w:t>14</w:t>
        </w:r>
        <w:r w:rsidRPr="00CA5286">
          <w:rPr>
            <w:rFonts w:asciiTheme="minorEastAsia" w:hAnsiTheme="minorEastAsia" w:hint="eastAsia"/>
            <w:lang w:val="en-AU"/>
            <w:rPrChange w:id="1297" w:author="Travis Moore" w:date="2025-06-23T02:15:00Z" w16du:dateUtc="2025-06-22T17:15:00Z">
              <w:rPr>
                <w:rFonts w:hint="eastAsia"/>
                <w:lang w:val="en-AU"/>
              </w:rPr>
            </w:rPrChange>
          </w:rPr>
          <w:t>条第</w:t>
        </w:r>
        <w:r w:rsidRPr="00CA5286">
          <w:rPr>
            <w:rFonts w:asciiTheme="minorEastAsia" w:hAnsiTheme="minorEastAsia"/>
            <w:lang w:val="en-AU"/>
            <w:rPrChange w:id="1298" w:author="Travis Moore" w:date="2025-06-23T02:15:00Z" w16du:dateUtc="2025-06-22T17:15:00Z">
              <w:rPr>
                <w:lang w:val="en-AU"/>
              </w:rPr>
            </w:rPrChange>
          </w:rPr>
          <w:t>5</w:t>
        </w:r>
        <w:r w:rsidRPr="00CA5286">
          <w:rPr>
            <w:rFonts w:asciiTheme="minorEastAsia" w:hAnsiTheme="minorEastAsia" w:hint="eastAsia"/>
            <w:lang w:val="en-AU"/>
            <w:rPrChange w:id="1299" w:author="Travis Moore" w:date="2025-06-23T02:15:00Z" w16du:dateUtc="2025-06-22T17:15:00Z">
              <w:rPr>
                <w:rFonts w:hint="eastAsia"/>
                <w:lang w:val="en-AU"/>
              </w:rPr>
            </w:rPrChange>
          </w:rPr>
          <w:t>項第</w:t>
        </w:r>
        <w:r w:rsidRPr="00CA5286">
          <w:rPr>
            <w:rFonts w:asciiTheme="minorEastAsia" w:hAnsiTheme="minorEastAsia"/>
            <w:lang w:val="en-AU"/>
            <w:rPrChange w:id="1300" w:author="Travis Moore" w:date="2025-06-23T02:15:00Z" w16du:dateUtc="2025-06-22T17:15:00Z">
              <w:rPr>
                <w:lang w:val="en-AU"/>
              </w:rPr>
            </w:rPrChange>
          </w:rPr>
          <w:t>5</w:t>
        </w:r>
        <w:r w:rsidRPr="00CA5286">
          <w:rPr>
            <w:rFonts w:asciiTheme="minorEastAsia" w:hAnsiTheme="minorEastAsia" w:hint="eastAsia"/>
            <w:lang w:val="en-AU"/>
            <w:rPrChange w:id="1301" w:author="Travis Moore" w:date="2025-06-23T02:15:00Z" w16du:dateUtc="2025-06-22T17:15:00Z">
              <w:rPr>
                <w:rFonts w:hint="eastAsia"/>
                <w:lang w:val="en-AU"/>
              </w:rPr>
            </w:rPrChange>
          </w:rPr>
          <w:t>号</w:t>
        </w:r>
        <w:r w:rsidRPr="009E49F7">
          <w:rPr>
            <w:rFonts w:asciiTheme="minorEastAsia" w:hAnsiTheme="minorEastAsia" w:hint="eastAsia"/>
            <w:lang w:val="en-AU"/>
            <w:rPrChange w:id="1302" w:author="Travis Moore" w:date="2025-06-23T01:44:00Z" w16du:dateUtc="2025-06-22T16:44:00Z">
              <w:rPr>
                <w:rFonts w:hint="eastAsia"/>
                <w:lang w:val="en-AU"/>
              </w:rPr>
            </w:rPrChange>
          </w:rPr>
          <w:t>の規定により、監事から招集の請求があったとき。</w:t>
        </w:r>
      </w:ins>
    </w:p>
    <w:p w14:paraId="1F8D64A6" w14:textId="77777777" w:rsidR="004864D8" w:rsidRPr="009E49F7" w:rsidRDefault="004864D8" w:rsidP="004864D8">
      <w:pPr>
        <w:rPr>
          <w:ins w:id="1303" w:author="Travis Moore" w:date="2025-06-23T00:58:00Z" w16du:dateUtc="2025-06-22T15:58:00Z"/>
          <w:rFonts w:asciiTheme="minorEastAsia" w:hAnsiTheme="minorEastAsia"/>
          <w:lang w:val="en-AU"/>
          <w:rPrChange w:id="1304" w:author="Travis Moore" w:date="2025-06-23T01:44:00Z" w16du:dateUtc="2025-06-22T16:44:00Z">
            <w:rPr>
              <w:ins w:id="1305" w:author="Travis Moore" w:date="2025-06-23T00:58:00Z" w16du:dateUtc="2025-06-22T15:58:00Z"/>
              <w:lang w:val="en-AU"/>
            </w:rPr>
          </w:rPrChange>
        </w:rPr>
      </w:pPr>
      <w:ins w:id="1306" w:author="Travis Moore" w:date="2025-06-23T00:58:00Z" w16du:dateUtc="2025-06-22T15:58:00Z">
        <w:r w:rsidRPr="009E49F7">
          <w:rPr>
            <w:rFonts w:asciiTheme="minorEastAsia" w:hAnsiTheme="minorEastAsia" w:hint="eastAsia"/>
            <w:lang w:val="en-AU"/>
            <w:rPrChange w:id="1307" w:author="Travis Moore" w:date="2025-06-23T01:44:00Z" w16du:dateUtc="2025-06-22T16:44:00Z">
              <w:rPr>
                <w:rFonts w:hint="eastAsia"/>
                <w:lang w:val="en-AU"/>
              </w:rPr>
            </w:rPrChange>
          </w:rPr>
          <w:t>（招集）</w:t>
        </w:r>
      </w:ins>
    </w:p>
    <w:p w14:paraId="0E5B035B" w14:textId="7E80D63A" w:rsidR="004864D8" w:rsidRPr="00465BE0" w:rsidRDefault="004864D8" w:rsidP="00465BE0">
      <w:pPr>
        <w:rPr>
          <w:ins w:id="1308" w:author="Travis Moore" w:date="2025-06-23T00:58:00Z" w16du:dateUtc="2025-06-22T15:58:00Z"/>
          <w:rFonts w:asciiTheme="minorEastAsia" w:hAnsiTheme="minorEastAsia"/>
          <w:lang w:val="en-AU"/>
          <w:rPrChange w:id="1309" w:author="Travis Moore" w:date="2025-07-02T15:56:00Z" w16du:dateUtc="2025-07-02T06:56:00Z">
            <w:rPr>
              <w:ins w:id="1310" w:author="Travis Moore" w:date="2025-06-23T00:58:00Z" w16du:dateUtc="2025-06-22T15:58:00Z"/>
              <w:lang w:val="en-AU"/>
            </w:rPr>
          </w:rPrChange>
        </w:rPr>
      </w:pPr>
      <w:ins w:id="1311" w:author="Travis Moore" w:date="2025-06-23T00:58:00Z" w16du:dateUtc="2025-06-22T15:58:00Z">
        <w:r w:rsidRPr="009E49F7">
          <w:rPr>
            <w:rFonts w:asciiTheme="minorEastAsia" w:hAnsiTheme="minorEastAsia" w:hint="eastAsia"/>
            <w:lang w:val="en-AU"/>
            <w:rPrChange w:id="1312" w:author="Travis Moore" w:date="2025-06-23T01:44:00Z" w16du:dateUtc="2025-06-22T16:44:00Z">
              <w:rPr>
                <w:rFonts w:hint="eastAsia"/>
                <w:lang w:val="en-AU"/>
              </w:rPr>
            </w:rPrChange>
          </w:rPr>
          <w:t>第</w:t>
        </w:r>
      </w:ins>
      <w:ins w:id="1313" w:author="Travis Moore" w:date="2025-06-23T01:02:00Z" w16du:dateUtc="2025-06-22T16:02:00Z">
        <w:r w:rsidRPr="009E49F7">
          <w:rPr>
            <w:rFonts w:asciiTheme="minorEastAsia" w:hAnsiTheme="minorEastAsia"/>
            <w:lang w:val="en-AU"/>
            <w:rPrChange w:id="1314" w:author="Travis Moore" w:date="2025-06-23T01:44:00Z" w16du:dateUtc="2025-06-22T16:44:00Z">
              <w:rPr>
                <w:lang w:val="en-AU"/>
              </w:rPr>
            </w:rPrChange>
          </w:rPr>
          <w:t>33</w:t>
        </w:r>
      </w:ins>
      <w:ins w:id="1315" w:author="Travis Moore" w:date="2025-06-23T00:58:00Z" w16du:dateUtc="2025-06-22T15:58:00Z">
        <w:r w:rsidRPr="009E49F7">
          <w:rPr>
            <w:rFonts w:asciiTheme="minorEastAsia" w:hAnsiTheme="minorEastAsia" w:hint="eastAsia"/>
            <w:lang w:val="en-AU"/>
            <w:rPrChange w:id="1316" w:author="Travis Moore" w:date="2025-06-23T01:44:00Z" w16du:dateUtc="2025-06-22T16:44:00Z">
              <w:rPr>
                <w:rFonts w:hint="eastAsia"/>
                <w:lang w:val="en-AU"/>
              </w:rPr>
            </w:rPrChange>
          </w:rPr>
          <w:t xml:space="preserve">条　</w:t>
        </w:r>
        <w:r w:rsidRPr="00465BE0">
          <w:rPr>
            <w:rFonts w:asciiTheme="minorEastAsia" w:hAnsiTheme="minorEastAsia" w:hint="eastAsia"/>
            <w:lang w:val="en-AU"/>
            <w:rPrChange w:id="1317" w:author="Travis Moore" w:date="2025-07-02T15:56:00Z" w16du:dateUtc="2025-07-02T06:56:00Z">
              <w:rPr>
                <w:rFonts w:hint="eastAsia"/>
                <w:lang w:val="en-AU"/>
              </w:rPr>
            </w:rPrChange>
          </w:rPr>
          <w:t>理事会は、</w:t>
        </w:r>
      </w:ins>
      <w:ins w:id="1318" w:author="Travis Moore" w:date="2025-06-23T02:30:00Z" w16du:dateUtc="2025-06-22T17:30:00Z">
        <w:r w:rsidR="00693A8B" w:rsidRPr="00465BE0">
          <w:rPr>
            <w:rFonts w:asciiTheme="minorEastAsia" w:hAnsiTheme="minorEastAsia" w:hint="eastAsia"/>
            <w:lang w:val="en-AU"/>
            <w:rPrChange w:id="1319" w:author="Travis Moore" w:date="2025-07-02T15:56:00Z" w16du:dateUtc="2025-07-02T06:56:00Z">
              <w:rPr>
                <w:rFonts w:hint="eastAsia"/>
                <w:lang w:val="en-AU"/>
              </w:rPr>
            </w:rPrChange>
          </w:rPr>
          <w:t>代表理事</w:t>
        </w:r>
      </w:ins>
      <w:ins w:id="1320" w:author="Travis Moore" w:date="2025-06-23T00:58:00Z" w16du:dateUtc="2025-06-22T15:58:00Z">
        <w:r w:rsidRPr="00465BE0">
          <w:rPr>
            <w:rFonts w:asciiTheme="minorEastAsia" w:hAnsiTheme="minorEastAsia" w:hint="eastAsia"/>
            <w:lang w:val="en-AU"/>
            <w:rPrChange w:id="1321" w:author="Travis Moore" w:date="2025-07-02T15:56:00Z" w16du:dateUtc="2025-07-02T06:56:00Z">
              <w:rPr>
                <w:rFonts w:hint="eastAsia"/>
                <w:lang w:val="en-AU"/>
              </w:rPr>
            </w:rPrChange>
          </w:rPr>
          <w:t>が招集する。</w:t>
        </w:r>
      </w:ins>
    </w:p>
    <w:p w14:paraId="549C85BC" w14:textId="5A09F101" w:rsidR="004864D8" w:rsidRPr="009E49F7" w:rsidRDefault="00693A8B">
      <w:pPr>
        <w:pStyle w:val="ListParagraph"/>
        <w:numPr>
          <w:ilvl w:val="0"/>
          <w:numId w:val="58"/>
        </w:numPr>
        <w:rPr>
          <w:ins w:id="1322" w:author="Travis Moore" w:date="2025-06-23T00:58:00Z" w16du:dateUtc="2025-06-22T15:58:00Z"/>
          <w:rFonts w:asciiTheme="minorEastAsia" w:hAnsiTheme="minorEastAsia"/>
          <w:lang w:val="en-AU"/>
          <w:rPrChange w:id="1323" w:author="Travis Moore" w:date="2025-06-23T01:44:00Z" w16du:dateUtc="2025-06-22T16:44:00Z">
            <w:rPr>
              <w:ins w:id="1324" w:author="Travis Moore" w:date="2025-06-23T00:58:00Z" w16du:dateUtc="2025-06-22T15:58:00Z"/>
              <w:lang w:val="en-AU"/>
            </w:rPr>
          </w:rPrChange>
        </w:rPr>
        <w:pPrChange w:id="1325" w:author="Travis Moore" w:date="2025-06-23T01:11:00Z" w16du:dateUtc="2025-06-22T16:11:00Z">
          <w:pPr/>
        </w:pPrChange>
      </w:pPr>
      <w:ins w:id="1326" w:author="Travis Moore" w:date="2025-06-23T02:30:00Z" w16du:dateUtc="2025-06-22T17:30:00Z">
        <w:r>
          <w:rPr>
            <w:rFonts w:asciiTheme="minorEastAsia" w:hAnsiTheme="minorEastAsia" w:hint="eastAsia"/>
            <w:lang w:val="en-AU"/>
          </w:rPr>
          <w:t>代表理事</w:t>
        </w:r>
      </w:ins>
      <w:ins w:id="1327" w:author="Travis Moore" w:date="2025-06-23T00:58:00Z" w16du:dateUtc="2025-06-22T15:58:00Z">
        <w:r w:rsidR="004864D8" w:rsidRPr="009E49F7">
          <w:rPr>
            <w:rFonts w:asciiTheme="minorEastAsia" w:hAnsiTheme="minorEastAsia" w:hint="eastAsia"/>
            <w:lang w:val="en-AU"/>
            <w:rPrChange w:id="1328" w:author="Travis Moore" w:date="2025-06-23T01:44:00Z" w16du:dateUtc="2025-06-22T16:44:00Z">
              <w:rPr>
                <w:rFonts w:hint="eastAsia"/>
                <w:lang w:val="en-AU"/>
              </w:rPr>
            </w:rPrChange>
          </w:rPr>
          <w:t>は、前条第</w:t>
        </w:r>
        <w:r w:rsidR="004864D8" w:rsidRPr="009E49F7">
          <w:rPr>
            <w:rFonts w:asciiTheme="minorEastAsia" w:hAnsiTheme="minorEastAsia"/>
            <w:lang w:val="en-AU"/>
            <w:rPrChange w:id="1329" w:author="Travis Moore" w:date="2025-06-23T01:44:00Z" w16du:dateUtc="2025-06-22T16:44:00Z">
              <w:rPr>
                <w:lang w:val="en-AU"/>
              </w:rPr>
            </w:rPrChange>
          </w:rPr>
          <w:t>2</w:t>
        </w:r>
        <w:r w:rsidR="004864D8" w:rsidRPr="009E49F7">
          <w:rPr>
            <w:rFonts w:asciiTheme="minorEastAsia" w:hAnsiTheme="minorEastAsia" w:hint="eastAsia"/>
            <w:lang w:val="en-AU"/>
            <w:rPrChange w:id="1330" w:author="Travis Moore" w:date="2025-06-23T01:44:00Z" w16du:dateUtc="2025-06-22T16:44:00Z">
              <w:rPr>
                <w:rFonts w:hint="eastAsia"/>
                <w:lang w:val="en-AU"/>
              </w:rPr>
            </w:rPrChange>
          </w:rPr>
          <w:t>号及び第</w:t>
        </w:r>
        <w:r w:rsidR="004864D8" w:rsidRPr="009E49F7">
          <w:rPr>
            <w:rFonts w:asciiTheme="minorEastAsia" w:hAnsiTheme="minorEastAsia"/>
            <w:lang w:val="en-AU"/>
            <w:rPrChange w:id="1331" w:author="Travis Moore" w:date="2025-06-23T01:44:00Z" w16du:dateUtc="2025-06-22T16:44:00Z">
              <w:rPr>
                <w:lang w:val="en-AU"/>
              </w:rPr>
            </w:rPrChange>
          </w:rPr>
          <w:t>3</w:t>
        </w:r>
        <w:r w:rsidR="004864D8" w:rsidRPr="009E49F7">
          <w:rPr>
            <w:rFonts w:asciiTheme="minorEastAsia" w:hAnsiTheme="minorEastAsia" w:hint="eastAsia"/>
            <w:lang w:val="en-AU"/>
            <w:rPrChange w:id="1332" w:author="Travis Moore" w:date="2025-06-23T01:44:00Z" w16du:dateUtc="2025-06-22T16:44:00Z">
              <w:rPr>
                <w:rFonts w:hint="eastAsia"/>
                <w:lang w:val="en-AU"/>
              </w:rPr>
            </w:rPrChange>
          </w:rPr>
          <w:t>号の規定による請求があったときは、その日から</w:t>
        </w:r>
      </w:ins>
      <w:ins w:id="1333" w:author="Travis Moore" w:date="2025-06-25T00:09:00Z" w16du:dateUtc="2025-06-24T15:09:00Z">
        <w:r w:rsidR="00E34F8C">
          <w:rPr>
            <w:rFonts w:asciiTheme="minorEastAsia" w:hAnsiTheme="minorEastAsia" w:hint="eastAsia"/>
            <w:lang w:val="en-AU"/>
          </w:rPr>
          <w:t>5</w:t>
        </w:r>
      </w:ins>
      <w:ins w:id="1334" w:author="Travis Moore" w:date="2025-06-23T00:58:00Z" w16du:dateUtc="2025-06-22T15:58:00Z">
        <w:r w:rsidR="004864D8" w:rsidRPr="009E49F7">
          <w:rPr>
            <w:rFonts w:asciiTheme="minorEastAsia" w:hAnsiTheme="minorEastAsia" w:hint="eastAsia"/>
            <w:lang w:val="en-AU"/>
            <w:rPrChange w:id="1335" w:author="Travis Moore" w:date="2025-06-23T01:44:00Z" w16du:dateUtc="2025-06-22T16:44:00Z">
              <w:rPr>
                <w:rFonts w:hint="eastAsia"/>
                <w:lang w:val="en-AU"/>
              </w:rPr>
            </w:rPrChange>
          </w:rPr>
          <w:t>日以内に理事会を招集しなければならない。</w:t>
        </w:r>
      </w:ins>
    </w:p>
    <w:p w14:paraId="4A934D20" w14:textId="34C0DC60" w:rsidR="004864D8" w:rsidRPr="009E49F7" w:rsidRDefault="004864D8">
      <w:pPr>
        <w:pStyle w:val="ListParagraph"/>
        <w:numPr>
          <w:ilvl w:val="0"/>
          <w:numId w:val="58"/>
        </w:numPr>
        <w:rPr>
          <w:ins w:id="1336" w:author="Travis Moore" w:date="2025-06-23T00:58:00Z" w16du:dateUtc="2025-06-22T15:58:00Z"/>
          <w:rFonts w:asciiTheme="minorEastAsia" w:hAnsiTheme="minorEastAsia"/>
          <w:lang w:val="en-AU"/>
          <w:rPrChange w:id="1337" w:author="Travis Moore" w:date="2025-06-23T01:44:00Z" w16du:dateUtc="2025-06-22T16:44:00Z">
            <w:rPr>
              <w:ins w:id="1338" w:author="Travis Moore" w:date="2025-06-23T00:58:00Z" w16du:dateUtc="2025-06-22T15:58:00Z"/>
              <w:lang w:val="en-AU"/>
            </w:rPr>
          </w:rPrChange>
        </w:rPr>
        <w:pPrChange w:id="1339" w:author="Travis Moore" w:date="2025-06-23T01:11:00Z" w16du:dateUtc="2025-06-22T16:11:00Z">
          <w:pPr/>
        </w:pPrChange>
      </w:pPr>
      <w:ins w:id="1340" w:author="Travis Moore" w:date="2025-06-23T00:58:00Z" w16du:dateUtc="2025-06-22T15:58:00Z">
        <w:r w:rsidRPr="009E49F7">
          <w:rPr>
            <w:rFonts w:asciiTheme="minorEastAsia" w:hAnsiTheme="minorEastAsia" w:hint="eastAsia"/>
            <w:lang w:val="en-AU"/>
            <w:rPrChange w:id="1341" w:author="Travis Moore" w:date="2025-06-23T01:44:00Z" w16du:dateUtc="2025-06-22T16:44:00Z">
              <w:rPr>
                <w:rFonts w:hint="eastAsia"/>
                <w:lang w:val="en-AU"/>
              </w:rPr>
            </w:rPrChange>
          </w:rPr>
          <w:t>理事会を招集するときは、会議の日時、場所、目的及び審議事項を記載した書面又は電磁的方法をもって、少なくとも会日の</w:t>
        </w:r>
      </w:ins>
      <w:ins w:id="1342" w:author="Travis Moore" w:date="2025-06-25T00:09:00Z" w16du:dateUtc="2025-06-24T15:09:00Z">
        <w:r w:rsidR="00E34F8C">
          <w:rPr>
            <w:rFonts w:asciiTheme="minorEastAsia" w:hAnsiTheme="minorEastAsia" w:hint="eastAsia"/>
            <w:lang w:val="en-AU"/>
          </w:rPr>
          <w:t>2</w:t>
        </w:r>
      </w:ins>
      <w:ins w:id="1343" w:author="Travis Moore" w:date="2025-06-23T00:58:00Z" w16du:dateUtc="2025-06-22T15:58:00Z">
        <w:r w:rsidRPr="009E49F7">
          <w:rPr>
            <w:rFonts w:asciiTheme="minorEastAsia" w:hAnsiTheme="minorEastAsia" w:hint="eastAsia"/>
            <w:lang w:val="en-AU"/>
            <w:rPrChange w:id="1344" w:author="Travis Moore" w:date="2025-06-23T01:44:00Z" w16du:dateUtc="2025-06-22T16:44:00Z">
              <w:rPr>
                <w:rFonts w:hint="eastAsia"/>
                <w:lang w:val="en-AU"/>
              </w:rPr>
            </w:rPrChange>
          </w:rPr>
          <w:t>日前までに通知しなければならない。</w:t>
        </w:r>
      </w:ins>
    </w:p>
    <w:p w14:paraId="100298C6" w14:textId="77777777" w:rsidR="004864D8" w:rsidRPr="009E49F7" w:rsidRDefault="004864D8" w:rsidP="004864D8">
      <w:pPr>
        <w:rPr>
          <w:ins w:id="1345" w:author="Travis Moore" w:date="2025-06-23T00:58:00Z" w16du:dateUtc="2025-06-22T15:58:00Z"/>
          <w:rFonts w:asciiTheme="minorEastAsia" w:hAnsiTheme="minorEastAsia"/>
          <w:lang w:val="en-AU"/>
          <w:rPrChange w:id="1346" w:author="Travis Moore" w:date="2025-06-23T01:44:00Z" w16du:dateUtc="2025-06-22T16:44:00Z">
            <w:rPr>
              <w:ins w:id="1347" w:author="Travis Moore" w:date="2025-06-23T00:58:00Z" w16du:dateUtc="2025-06-22T15:58:00Z"/>
              <w:lang w:val="en-AU"/>
            </w:rPr>
          </w:rPrChange>
        </w:rPr>
      </w:pPr>
      <w:ins w:id="1348" w:author="Travis Moore" w:date="2025-06-23T00:58:00Z" w16du:dateUtc="2025-06-22T15:58:00Z">
        <w:r w:rsidRPr="009E49F7">
          <w:rPr>
            <w:rFonts w:asciiTheme="minorEastAsia" w:hAnsiTheme="minorEastAsia" w:hint="eastAsia"/>
            <w:lang w:val="en-AU"/>
            <w:rPrChange w:id="1349" w:author="Travis Moore" w:date="2025-06-23T01:44:00Z" w16du:dateUtc="2025-06-22T16:44:00Z">
              <w:rPr>
                <w:rFonts w:hint="eastAsia"/>
                <w:lang w:val="en-AU"/>
              </w:rPr>
            </w:rPrChange>
          </w:rPr>
          <w:t>（議長）</w:t>
        </w:r>
      </w:ins>
    </w:p>
    <w:p w14:paraId="27C2639E" w14:textId="1975F6BE" w:rsidR="004864D8" w:rsidRPr="009E49F7" w:rsidRDefault="004864D8" w:rsidP="004864D8">
      <w:pPr>
        <w:rPr>
          <w:ins w:id="1350" w:author="Travis Moore" w:date="2025-06-23T00:58:00Z" w16du:dateUtc="2025-06-22T15:58:00Z"/>
          <w:rFonts w:asciiTheme="minorEastAsia" w:hAnsiTheme="minorEastAsia"/>
          <w:lang w:val="en-AU"/>
          <w:rPrChange w:id="1351" w:author="Travis Moore" w:date="2025-06-23T01:44:00Z" w16du:dateUtc="2025-06-22T16:44:00Z">
            <w:rPr>
              <w:ins w:id="1352" w:author="Travis Moore" w:date="2025-06-23T00:58:00Z" w16du:dateUtc="2025-06-22T15:58:00Z"/>
              <w:lang w:val="en-AU"/>
            </w:rPr>
          </w:rPrChange>
        </w:rPr>
      </w:pPr>
      <w:ins w:id="1353" w:author="Travis Moore" w:date="2025-06-23T00:58:00Z" w16du:dateUtc="2025-06-22T15:58:00Z">
        <w:r w:rsidRPr="009E49F7">
          <w:rPr>
            <w:rFonts w:asciiTheme="minorEastAsia" w:hAnsiTheme="minorEastAsia" w:hint="eastAsia"/>
            <w:lang w:val="en-AU"/>
            <w:rPrChange w:id="1354" w:author="Travis Moore" w:date="2025-06-23T01:44:00Z" w16du:dateUtc="2025-06-22T16:44:00Z">
              <w:rPr>
                <w:rFonts w:hint="eastAsia"/>
                <w:lang w:val="en-AU"/>
              </w:rPr>
            </w:rPrChange>
          </w:rPr>
          <w:t>第</w:t>
        </w:r>
      </w:ins>
      <w:ins w:id="1355" w:author="Travis Moore" w:date="2025-06-23T01:06:00Z" w16du:dateUtc="2025-06-22T16:06:00Z">
        <w:r w:rsidR="009749D8" w:rsidRPr="009E49F7">
          <w:rPr>
            <w:rFonts w:asciiTheme="minorEastAsia" w:hAnsiTheme="minorEastAsia"/>
            <w:lang w:val="en-AU"/>
            <w:rPrChange w:id="1356" w:author="Travis Moore" w:date="2025-06-23T01:44:00Z" w16du:dateUtc="2025-06-22T16:44:00Z">
              <w:rPr>
                <w:lang w:val="en-AU"/>
              </w:rPr>
            </w:rPrChange>
          </w:rPr>
          <w:t>34</w:t>
        </w:r>
      </w:ins>
      <w:ins w:id="1357" w:author="Travis Moore" w:date="2025-06-23T00:58:00Z" w16du:dateUtc="2025-06-22T15:58:00Z">
        <w:r w:rsidRPr="009E49F7">
          <w:rPr>
            <w:rFonts w:asciiTheme="minorEastAsia" w:hAnsiTheme="minorEastAsia" w:hint="eastAsia"/>
            <w:lang w:val="en-AU"/>
            <w:rPrChange w:id="1358" w:author="Travis Moore" w:date="2025-06-23T01:44:00Z" w16du:dateUtc="2025-06-22T16:44:00Z">
              <w:rPr>
                <w:rFonts w:hint="eastAsia"/>
                <w:lang w:val="en-AU"/>
              </w:rPr>
            </w:rPrChange>
          </w:rPr>
          <w:t>条　理事会の議長は、</w:t>
        </w:r>
      </w:ins>
      <w:ins w:id="1359" w:author="Travis Moore" w:date="2025-06-23T02:30:00Z" w16du:dateUtc="2025-06-22T17:30:00Z">
        <w:r w:rsidR="00693A8B">
          <w:rPr>
            <w:rFonts w:asciiTheme="minorEastAsia" w:hAnsiTheme="minorEastAsia" w:hint="eastAsia"/>
            <w:lang w:val="en-AU"/>
          </w:rPr>
          <w:t>代表理事</w:t>
        </w:r>
      </w:ins>
      <w:ins w:id="1360" w:author="Travis Moore" w:date="2025-06-23T00:58:00Z" w16du:dateUtc="2025-06-22T15:58:00Z">
        <w:r w:rsidRPr="009E49F7">
          <w:rPr>
            <w:rFonts w:asciiTheme="minorEastAsia" w:hAnsiTheme="minorEastAsia" w:hint="eastAsia"/>
            <w:lang w:val="en-AU"/>
            <w:rPrChange w:id="1361" w:author="Travis Moore" w:date="2025-06-23T01:44:00Z" w16du:dateUtc="2025-06-22T16:44:00Z">
              <w:rPr>
                <w:rFonts w:hint="eastAsia"/>
                <w:lang w:val="en-AU"/>
              </w:rPr>
            </w:rPrChange>
          </w:rPr>
          <w:t>がこれに当たる。</w:t>
        </w:r>
      </w:ins>
    </w:p>
    <w:p w14:paraId="67747C83" w14:textId="77777777" w:rsidR="004864D8" w:rsidRPr="009E49F7" w:rsidRDefault="004864D8" w:rsidP="004864D8">
      <w:pPr>
        <w:rPr>
          <w:ins w:id="1362" w:author="Travis Moore" w:date="2025-06-23T00:58:00Z" w16du:dateUtc="2025-06-22T15:58:00Z"/>
          <w:rFonts w:asciiTheme="minorEastAsia" w:hAnsiTheme="minorEastAsia"/>
          <w:lang w:val="en-AU"/>
          <w:rPrChange w:id="1363" w:author="Travis Moore" w:date="2025-06-23T01:44:00Z" w16du:dateUtc="2025-06-22T16:44:00Z">
            <w:rPr>
              <w:ins w:id="1364" w:author="Travis Moore" w:date="2025-06-23T00:58:00Z" w16du:dateUtc="2025-06-22T15:58:00Z"/>
              <w:lang w:val="en-AU"/>
            </w:rPr>
          </w:rPrChange>
        </w:rPr>
      </w:pPr>
      <w:ins w:id="1365" w:author="Travis Moore" w:date="2025-06-23T00:58:00Z" w16du:dateUtc="2025-06-22T15:58:00Z">
        <w:r w:rsidRPr="009E49F7">
          <w:rPr>
            <w:rFonts w:asciiTheme="minorEastAsia" w:hAnsiTheme="minorEastAsia" w:hint="eastAsia"/>
            <w:lang w:val="en-AU"/>
            <w:rPrChange w:id="1366" w:author="Travis Moore" w:date="2025-06-23T01:44:00Z" w16du:dateUtc="2025-06-22T16:44:00Z">
              <w:rPr>
                <w:rFonts w:hint="eastAsia"/>
                <w:lang w:val="en-AU"/>
              </w:rPr>
            </w:rPrChange>
          </w:rPr>
          <w:lastRenderedPageBreak/>
          <w:t>（議決）</w:t>
        </w:r>
      </w:ins>
    </w:p>
    <w:p w14:paraId="7AD99ECE" w14:textId="09F1EC2E" w:rsidR="004864D8" w:rsidRPr="00465BE0" w:rsidRDefault="004864D8" w:rsidP="00465BE0">
      <w:pPr>
        <w:rPr>
          <w:ins w:id="1367" w:author="Travis Moore" w:date="2025-06-23T00:58:00Z" w16du:dateUtc="2025-06-22T15:58:00Z"/>
          <w:rFonts w:asciiTheme="minorEastAsia" w:hAnsiTheme="minorEastAsia"/>
          <w:lang w:val="en-AU"/>
          <w:rPrChange w:id="1368" w:author="Travis Moore" w:date="2025-07-02T15:56:00Z" w16du:dateUtc="2025-07-02T06:56:00Z">
            <w:rPr>
              <w:ins w:id="1369" w:author="Travis Moore" w:date="2025-06-23T00:58:00Z" w16du:dateUtc="2025-06-22T15:58:00Z"/>
              <w:lang w:val="en-AU"/>
            </w:rPr>
          </w:rPrChange>
        </w:rPr>
      </w:pPr>
      <w:ins w:id="1370" w:author="Travis Moore" w:date="2025-06-23T00:58:00Z" w16du:dateUtc="2025-06-22T15:58:00Z">
        <w:r w:rsidRPr="009E49F7">
          <w:rPr>
            <w:rFonts w:asciiTheme="minorEastAsia" w:hAnsiTheme="minorEastAsia" w:hint="eastAsia"/>
            <w:lang w:val="en-AU"/>
            <w:rPrChange w:id="1371" w:author="Travis Moore" w:date="2025-06-23T01:44:00Z" w16du:dateUtc="2025-06-22T16:44:00Z">
              <w:rPr>
                <w:rFonts w:hint="eastAsia"/>
                <w:lang w:val="en-AU"/>
              </w:rPr>
            </w:rPrChange>
          </w:rPr>
          <w:t>第</w:t>
        </w:r>
      </w:ins>
      <w:ins w:id="1372" w:author="Travis Moore" w:date="2025-06-23T01:06:00Z" w16du:dateUtc="2025-06-22T16:06:00Z">
        <w:r w:rsidR="009749D8" w:rsidRPr="009E49F7">
          <w:rPr>
            <w:rFonts w:asciiTheme="minorEastAsia" w:hAnsiTheme="minorEastAsia"/>
            <w:lang w:val="en-AU"/>
            <w:rPrChange w:id="1373" w:author="Travis Moore" w:date="2025-06-23T01:44:00Z" w16du:dateUtc="2025-06-22T16:44:00Z">
              <w:rPr>
                <w:lang w:val="en-AU"/>
              </w:rPr>
            </w:rPrChange>
          </w:rPr>
          <w:t>35</w:t>
        </w:r>
      </w:ins>
      <w:ins w:id="1374" w:author="Travis Moore" w:date="2025-06-23T00:58:00Z" w16du:dateUtc="2025-06-22T15:58:00Z">
        <w:r w:rsidRPr="009E49F7">
          <w:rPr>
            <w:rFonts w:asciiTheme="minorEastAsia" w:hAnsiTheme="minorEastAsia" w:hint="eastAsia"/>
            <w:lang w:val="en-AU"/>
            <w:rPrChange w:id="1375" w:author="Travis Moore" w:date="2025-06-23T01:44:00Z" w16du:dateUtc="2025-06-22T16:44:00Z">
              <w:rPr>
                <w:rFonts w:hint="eastAsia"/>
                <w:lang w:val="en-AU"/>
              </w:rPr>
            </w:rPrChange>
          </w:rPr>
          <w:t xml:space="preserve">条　</w:t>
        </w:r>
        <w:r w:rsidRPr="00465BE0">
          <w:rPr>
            <w:rFonts w:asciiTheme="minorEastAsia" w:hAnsiTheme="minorEastAsia" w:hint="eastAsia"/>
            <w:lang w:val="en-AU"/>
            <w:rPrChange w:id="1376" w:author="Travis Moore" w:date="2025-07-02T15:56:00Z" w16du:dateUtc="2025-07-02T06:56:00Z">
              <w:rPr>
                <w:rFonts w:hint="eastAsia"/>
                <w:lang w:val="en-AU"/>
              </w:rPr>
            </w:rPrChange>
          </w:rPr>
          <w:t>理事会における議決事項は、第</w:t>
        </w:r>
      </w:ins>
      <w:ins w:id="1377" w:author="Travis Moore" w:date="2025-06-23T02:15:00Z" w16du:dateUtc="2025-06-22T17:15:00Z">
        <w:r w:rsidR="00CA5286" w:rsidRPr="00465BE0">
          <w:rPr>
            <w:rFonts w:asciiTheme="minorEastAsia" w:hAnsiTheme="minorEastAsia"/>
            <w:lang w:val="en-AU"/>
            <w:rPrChange w:id="1378" w:author="Travis Moore" w:date="2025-07-02T15:56:00Z" w16du:dateUtc="2025-07-02T06:56:00Z">
              <w:rPr>
                <w:rFonts w:asciiTheme="minorEastAsia" w:hAnsiTheme="minorEastAsia"/>
                <w:highlight w:val="yellow"/>
                <w:lang w:val="en-AU"/>
              </w:rPr>
            </w:rPrChange>
          </w:rPr>
          <w:t>33</w:t>
        </w:r>
      </w:ins>
      <w:ins w:id="1379" w:author="Travis Moore" w:date="2025-06-23T00:58:00Z" w16du:dateUtc="2025-06-22T15:58:00Z">
        <w:r w:rsidRPr="00465BE0">
          <w:rPr>
            <w:rFonts w:asciiTheme="minorEastAsia" w:hAnsiTheme="minorEastAsia" w:hint="eastAsia"/>
            <w:lang w:val="en-AU"/>
            <w:rPrChange w:id="1380" w:author="Travis Moore" w:date="2025-07-02T15:56:00Z" w16du:dateUtc="2025-07-02T06:56:00Z">
              <w:rPr>
                <w:rFonts w:hint="eastAsia"/>
                <w:lang w:val="en-AU"/>
              </w:rPr>
            </w:rPrChange>
          </w:rPr>
          <w:t>条第</w:t>
        </w:r>
      </w:ins>
      <w:ins w:id="1381" w:author="Travis Moore" w:date="2025-06-23T02:16:00Z" w16du:dateUtc="2025-06-22T17:16:00Z">
        <w:r w:rsidR="00CA5286" w:rsidRPr="00465BE0">
          <w:rPr>
            <w:rFonts w:asciiTheme="minorEastAsia" w:hAnsiTheme="minorEastAsia"/>
            <w:lang w:val="en-AU"/>
            <w:rPrChange w:id="1382" w:author="Travis Moore" w:date="2025-07-02T15:56:00Z" w16du:dateUtc="2025-07-02T06:56:00Z">
              <w:rPr>
                <w:rFonts w:asciiTheme="minorEastAsia" w:hAnsiTheme="minorEastAsia"/>
                <w:highlight w:val="yellow"/>
                <w:lang w:val="en-AU"/>
              </w:rPr>
            </w:rPrChange>
          </w:rPr>
          <w:t>3</w:t>
        </w:r>
      </w:ins>
      <w:ins w:id="1383" w:author="Travis Moore" w:date="2025-06-23T00:58:00Z" w16du:dateUtc="2025-06-22T15:58:00Z">
        <w:r w:rsidRPr="00465BE0">
          <w:rPr>
            <w:rFonts w:asciiTheme="minorEastAsia" w:hAnsiTheme="minorEastAsia" w:hint="eastAsia"/>
            <w:lang w:val="en-AU"/>
            <w:rPrChange w:id="1384" w:author="Travis Moore" w:date="2025-07-02T15:56:00Z" w16du:dateUtc="2025-07-02T06:56:00Z">
              <w:rPr>
                <w:rFonts w:hint="eastAsia"/>
                <w:lang w:val="en-AU"/>
              </w:rPr>
            </w:rPrChange>
          </w:rPr>
          <w:t>項の規定によってあらかじめ通知した事項とする。</w:t>
        </w:r>
      </w:ins>
    </w:p>
    <w:p w14:paraId="7A7F2646" w14:textId="40BA7688" w:rsidR="004864D8" w:rsidRPr="009E49F7" w:rsidRDefault="004864D8">
      <w:pPr>
        <w:pStyle w:val="ListParagraph"/>
        <w:numPr>
          <w:ilvl w:val="0"/>
          <w:numId w:val="54"/>
        </w:numPr>
        <w:rPr>
          <w:ins w:id="1385" w:author="Travis Moore" w:date="2025-06-23T00:58:00Z" w16du:dateUtc="2025-06-22T15:58:00Z"/>
          <w:rFonts w:asciiTheme="minorEastAsia" w:hAnsiTheme="minorEastAsia"/>
          <w:lang w:val="en-AU"/>
          <w:rPrChange w:id="1386" w:author="Travis Moore" w:date="2025-06-23T01:44:00Z" w16du:dateUtc="2025-06-22T16:44:00Z">
            <w:rPr>
              <w:ins w:id="1387" w:author="Travis Moore" w:date="2025-06-23T00:58:00Z" w16du:dateUtc="2025-06-22T15:58:00Z"/>
              <w:lang w:val="en-AU"/>
            </w:rPr>
          </w:rPrChange>
        </w:rPr>
        <w:pPrChange w:id="1388" w:author="Travis Moore" w:date="2025-06-23T01:07:00Z" w16du:dateUtc="2025-06-22T16:07:00Z">
          <w:pPr/>
        </w:pPrChange>
      </w:pPr>
      <w:ins w:id="1389" w:author="Travis Moore" w:date="2025-06-23T00:58:00Z" w16du:dateUtc="2025-06-22T15:58:00Z">
        <w:r w:rsidRPr="009E49F7">
          <w:rPr>
            <w:rFonts w:asciiTheme="minorEastAsia" w:hAnsiTheme="minorEastAsia" w:hint="eastAsia"/>
            <w:lang w:val="en-AU"/>
            <w:rPrChange w:id="1390" w:author="Travis Moore" w:date="2025-06-23T01:44:00Z" w16du:dateUtc="2025-06-22T16:44:00Z">
              <w:rPr>
                <w:rFonts w:hint="eastAsia"/>
                <w:lang w:val="en-AU"/>
              </w:rPr>
            </w:rPrChange>
          </w:rPr>
          <w:t>理事会の議事は、理事総数の過半数をもって決し、可否同数のときは、議長の決するところによる。</w:t>
        </w:r>
      </w:ins>
    </w:p>
    <w:p w14:paraId="7AEC4FC0" w14:textId="77777777" w:rsidR="004864D8" w:rsidRPr="009E49F7" w:rsidRDefault="004864D8" w:rsidP="004864D8">
      <w:pPr>
        <w:rPr>
          <w:ins w:id="1391" w:author="Travis Moore" w:date="2025-06-23T00:58:00Z" w16du:dateUtc="2025-06-22T15:58:00Z"/>
          <w:rFonts w:asciiTheme="minorEastAsia" w:hAnsiTheme="minorEastAsia"/>
          <w:lang w:val="en-AU"/>
          <w:rPrChange w:id="1392" w:author="Travis Moore" w:date="2025-06-23T01:44:00Z" w16du:dateUtc="2025-06-22T16:44:00Z">
            <w:rPr>
              <w:ins w:id="1393" w:author="Travis Moore" w:date="2025-06-23T00:58:00Z" w16du:dateUtc="2025-06-22T15:58:00Z"/>
              <w:lang w:val="en-AU"/>
            </w:rPr>
          </w:rPrChange>
        </w:rPr>
      </w:pPr>
      <w:ins w:id="1394" w:author="Travis Moore" w:date="2025-06-23T00:58:00Z" w16du:dateUtc="2025-06-22T15:58:00Z">
        <w:r w:rsidRPr="009E49F7">
          <w:rPr>
            <w:rFonts w:asciiTheme="minorEastAsia" w:hAnsiTheme="minorEastAsia" w:hint="eastAsia"/>
            <w:lang w:val="en-AU"/>
            <w:rPrChange w:id="1395" w:author="Travis Moore" w:date="2025-06-23T01:44:00Z" w16du:dateUtc="2025-06-22T16:44:00Z">
              <w:rPr>
                <w:rFonts w:hint="eastAsia"/>
                <w:lang w:val="en-AU"/>
              </w:rPr>
            </w:rPrChange>
          </w:rPr>
          <w:t>（表決権等）</w:t>
        </w:r>
      </w:ins>
    </w:p>
    <w:p w14:paraId="56BC708F" w14:textId="563435CB" w:rsidR="004864D8" w:rsidRPr="00465BE0" w:rsidRDefault="004864D8" w:rsidP="00465BE0">
      <w:pPr>
        <w:rPr>
          <w:ins w:id="1396" w:author="Travis Moore" w:date="2025-06-23T00:58:00Z" w16du:dateUtc="2025-06-22T15:58:00Z"/>
          <w:rFonts w:asciiTheme="minorEastAsia" w:hAnsiTheme="minorEastAsia"/>
          <w:lang w:val="en-AU"/>
          <w:rPrChange w:id="1397" w:author="Travis Moore" w:date="2025-07-02T15:57:00Z" w16du:dateUtc="2025-07-02T06:57:00Z">
            <w:rPr>
              <w:ins w:id="1398" w:author="Travis Moore" w:date="2025-06-23T00:58:00Z" w16du:dateUtc="2025-06-22T15:58:00Z"/>
              <w:lang w:val="en-AU"/>
            </w:rPr>
          </w:rPrChange>
        </w:rPr>
      </w:pPr>
      <w:ins w:id="1399" w:author="Travis Moore" w:date="2025-06-23T00:58:00Z" w16du:dateUtc="2025-06-22T15:58:00Z">
        <w:r w:rsidRPr="009E49F7">
          <w:rPr>
            <w:rFonts w:asciiTheme="minorEastAsia" w:hAnsiTheme="minorEastAsia" w:hint="eastAsia"/>
            <w:lang w:val="en-AU"/>
            <w:rPrChange w:id="1400" w:author="Travis Moore" w:date="2025-06-23T01:44:00Z" w16du:dateUtc="2025-06-22T16:44:00Z">
              <w:rPr>
                <w:rFonts w:hint="eastAsia"/>
                <w:lang w:val="en-AU"/>
              </w:rPr>
            </w:rPrChange>
          </w:rPr>
          <w:t>第</w:t>
        </w:r>
      </w:ins>
      <w:ins w:id="1401" w:author="Travis Moore" w:date="2025-06-23T01:08:00Z" w16du:dateUtc="2025-06-22T16:08:00Z">
        <w:r w:rsidR="009749D8" w:rsidRPr="009E49F7">
          <w:rPr>
            <w:rFonts w:asciiTheme="minorEastAsia" w:hAnsiTheme="minorEastAsia"/>
            <w:lang w:val="en-AU"/>
            <w:rPrChange w:id="1402" w:author="Travis Moore" w:date="2025-06-23T01:44:00Z" w16du:dateUtc="2025-06-22T16:44:00Z">
              <w:rPr>
                <w:lang w:val="en-AU"/>
              </w:rPr>
            </w:rPrChange>
          </w:rPr>
          <w:t>36</w:t>
        </w:r>
      </w:ins>
      <w:ins w:id="1403" w:author="Travis Moore" w:date="2025-06-23T00:58:00Z" w16du:dateUtc="2025-06-22T15:58:00Z">
        <w:r w:rsidRPr="009E49F7">
          <w:rPr>
            <w:rFonts w:asciiTheme="minorEastAsia" w:hAnsiTheme="minorEastAsia" w:hint="eastAsia"/>
            <w:lang w:val="en-AU"/>
            <w:rPrChange w:id="1404" w:author="Travis Moore" w:date="2025-06-23T01:44:00Z" w16du:dateUtc="2025-06-22T16:44:00Z">
              <w:rPr>
                <w:rFonts w:hint="eastAsia"/>
                <w:lang w:val="en-AU"/>
              </w:rPr>
            </w:rPrChange>
          </w:rPr>
          <w:t xml:space="preserve">条　</w:t>
        </w:r>
        <w:r w:rsidRPr="00465BE0">
          <w:rPr>
            <w:rFonts w:asciiTheme="minorEastAsia" w:hAnsiTheme="minorEastAsia" w:hint="eastAsia"/>
            <w:lang w:val="en-AU"/>
            <w:rPrChange w:id="1405" w:author="Travis Moore" w:date="2025-07-02T15:57:00Z" w16du:dateUtc="2025-07-02T06:57:00Z">
              <w:rPr>
                <w:rFonts w:hint="eastAsia"/>
                <w:lang w:val="en-AU"/>
              </w:rPr>
            </w:rPrChange>
          </w:rPr>
          <w:t>各理事の表決権は、平等とする。</w:t>
        </w:r>
      </w:ins>
    </w:p>
    <w:p w14:paraId="163708E0" w14:textId="19FF5C81" w:rsidR="004864D8" w:rsidRPr="009E49F7" w:rsidRDefault="004864D8" w:rsidP="00465BE0">
      <w:pPr>
        <w:pStyle w:val="ListParagraph"/>
        <w:numPr>
          <w:ilvl w:val="0"/>
          <w:numId w:val="94"/>
        </w:numPr>
        <w:rPr>
          <w:ins w:id="1406" w:author="Travis Moore" w:date="2025-06-23T00:58:00Z" w16du:dateUtc="2025-06-22T15:58:00Z"/>
          <w:rFonts w:asciiTheme="minorEastAsia" w:hAnsiTheme="minorEastAsia"/>
          <w:lang w:val="en-AU"/>
          <w:rPrChange w:id="1407" w:author="Travis Moore" w:date="2025-06-23T01:44:00Z" w16du:dateUtc="2025-06-22T16:44:00Z">
            <w:rPr>
              <w:ins w:id="1408" w:author="Travis Moore" w:date="2025-06-23T00:58:00Z" w16du:dateUtc="2025-06-22T15:58:00Z"/>
              <w:lang w:val="en-AU"/>
            </w:rPr>
          </w:rPrChange>
        </w:rPr>
        <w:pPrChange w:id="1409" w:author="Travis Moore" w:date="2025-07-02T15:57:00Z" w16du:dateUtc="2025-07-02T06:57:00Z">
          <w:pPr/>
        </w:pPrChange>
      </w:pPr>
      <w:ins w:id="1410" w:author="Travis Moore" w:date="2025-06-23T00:58:00Z" w16du:dateUtc="2025-06-22T15:58:00Z">
        <w:r w:rsidRPr="009E49F7">
          <w:rPr>
            <w:rFonts w:asciiTheme="minorEastAsia" w:hAnsiTheme="minorEastAsia" w:hint="eastAsia"/>
            <w:lang w:val="en-AU"/>
            <w:rPrChange w:id="1411" w:author="Travis Moore" w:date="2025-06-23T01:44:00Z" w16du:dateUtc="2025-06-22T16:44:00Z">
              <w:rPr>
                <w:rFonts w:hint="eastAsia"/>
                <w:lang w:val="en-AU"/>
              </w:rPr>
            </w:rPrChange>
          </w:rPr>
          <w:t>やむを得ない理由のため理事会に出席できない理事は、あらかじめ通知された事項について書面又は電磁的方法をもって表決することができる。</w:t>
        </w:r>
      </w:ins>
    </w:p>
    <w:p w14:paraId="585C3491" w14:textId="55B0DB7B" w:rsidR="004864D8" w:rsidRPr="009E49F7" w:rsidRDefault="004864D8" w:rsidP="00465BE0">
      <w:pPr>
        <w:pStyle w:val="ListParagraph"/>
        <w:numPr>
          <w:ilvl w:val="0"/>
          <w:numId w:val="94"/>
        </w:numPr>
        <w:rPr>
          <w:ins w:id="1412" w:author="Travis Moore" w:date="2025-06-23T00:58:00Z" w16du:dateUtc="2025-06-22T15:58:00Z"/>
          <w:rFonts w:asciiTheme="minorEastAsia" w:hAnsiTheme="minorEastAsia"/>
          <w:lang w:val="en-AU"/>
          <w:rPrChange w:id="1413" w:author="Travis Moore" w:date="2025-06-23T01:44:00Z" w16du:dateUtc="2025-06-22T16:44:00Z">
            <w:rPr>
              <w:ins w:id="1414" w:author="Travis Moore" w:date="2025-06-23T00:58:00Z" w16du:dateUtc="2025-06-22T15:58:00Z"/>
              <w:lang w:val="en-AU"/>
            </w:rPr>
          </w:rPrChange>
        </w:rPr>
        <w:pPrChange w:id="1415" w:author="Travis Moore" w:date="2025-07-02T15:57:00Z" w16du:dateUtc="2025-07-02T06:57:00Z">
          <w:pPr/>
        </w:pPrChange>
      </w:pPr>
      <w:ins w:id="1416" w:author="Travis Moore" w:date="2025-06-23T00:58:00Z" w16du:dateUtc="2025-06-22T15:58:00Z">
        <w:r w:rsidRPr="009E49F7">
          <w:rPr>
            <w:rFonts w:asciiTheme="minorEastAsia" w:hAnsiTheme="minorEastAsia" w:hint="eastAsia"/>
            <w:lang w:val="en-AU"/>
            <w:rPrChange w:id="1417" w:author="Travis Moore" w:date="2025-06-23T01:44:00Z" w16du:dateUtc="2025-06-22T16:44:00Z">
              <w:rPr>
                <w:rFonts w:hint="eastAsia"/>
                <w:lang w:val="en-AU"/>
              </w:rPr>
            </w:rPrChange>
          </w:rPr>
          <w:t>前項の規定により表決した理事は、前条</w:t>
        </w:r>
        <w:r w:rsidRPr="00CA5286">
          <w:rPr>
            <w:rFonts w:asciiTheme="minorEastAsia" w:hAnsiTheme="minorEastAsia" w:hint="eastAsia"/>
            <w:lang w:val="en-AU"/>
            <w:rPrChange w:id="1418" w:author="Travis Moore" w:date="2025-06-23T02:17:00Z" w16du:dateUtc="2025-06-22T17:17:00Z">
              <w:rPr>
                <w:rFonts w:hint="eastAsia"/>
                <w:lang w:val="en-AU"/>
              </w:rPr>
            </w:rPrChange>
          </w:rPr>
          <w:t>第</w:t>
        </w:r>
        <w:r w:rsidRPr="00CA5286">
          <w:rPr>
            <w:rFonts w:asciiTheme="minorEastAsia" w:hAnsiTheme="minorEastAsia"/>
            <w:lang w:val="en-AU"/>
            <w:rPrChange w:id="1419" w:author="Travis Moore" w:date="2025-06-23T02:17:00Z" w16du:dateUtc="2025-06-22T17:17:00Z">
              <w:rPr>
                <w:lang w:val="en-AU"/>
              </w:rPr>
            </w:rPrChange>
          </w:rPr>
          <w:t>2</w:t>
        </w:r>
        <w:r w:rsidRPr="00CA5286">
          <w:rPr>
            <w:rFonts w:asciiTheme="minorEastAsia" w:hAnsiTheme="minorEastAsia" w:hint="eastAsia"/>
            <w:lang w:val="en-AU"/>
            <w:rPrChange w:id="1420" w:author="Travis Moore" w:date="2025-06-23T02:17:00Z" w16du:dateUtc="2025-06-22T17:17:00Z">
              <w:rPr>
                <w:rFonts w:hint="eastAsia"/>
                <w:lang w:val="en-AU"/>
              </w:rPr>
            </w:rPrChange>
          </w:rPr>
          <w:t>項及び次条第</w:t>
        </w:r>
        <w:r w:rsidRPr="00CA5286">
          <w:rPr>
            <w:rFonts w:asciiTheme="minorEastAsia" w:hAnsiTheme="minorEastAsia"/>
            <w:lang w:val="en-AU"/>
            <w:rPrChange w:id="1421" w:author="Travis Moore" w:date="2025-06-23T02:17:00Z" w16du:dateUtc="2025-06-22T17:17:00Z">
              <w:rPr>
                <w:lang w:val="en-AU"/>
              </w:rPr>
            </w:rPrChange>
          </w:rPr>
          <w:t>1</w:t>
        </w:r>
        <w:r w:rsidRPr="00CA5286">
          <w:rPr>
            <w:rFonts w:asciiTheme="minorEastAsia" w:hAnsiTheme="minorEastAsia" w:hint="eastAsia"/>
            <w:lang w:val="en-AU"/>
            <w:rPrChange w:id="1422" w:author="Travis Moore" w:date="2025-06-23T02:17:00Z" w16du:dateUtc="2025-06-22T17:17:00Z">
              <w:rPr>
                <w:rFonts w:hint="eastAsia"/>
                <w:lang w:val="en-AU"/>
              </w:rPr>
            </w:rPrChange>
          </w:rPr>
          <w:t>項第</w:t>
        </w:r>
        <w:r w:rsidRPr="00CA5286">
          <w:rPr>
            <w:rFonts w:asciiTheme="minorEastAsia" w:hAnsiTheme="minorEastAsia"/>
            <w:lang w:val="en-AU"/>
            <w:rPrChange w:id="1423" w:author="Travis Moore" w:date="2025-06-23T02:17:00Z" w16du:dateUtc="2025-06-22T17:17:00Z">
              <w:rPr>
                <w:lang w:val="en-AU"/>
              </w:rPr>
            </w:rPrChange>
          </w:rPr>
          <w:t>2</w:t>
        </w:r>
        <w:r w:rsidRPr="00CA5286">
          <w:rPr>
            <w:rFonts w:asciiTheme="minorEastAsia" w:hAnsiTheme="minorEastAsia" w:hint="eastAsia"/>
            <w:lang w:val="en-AU"/>
            <w:rPrChange w:id="1424" w:author="Travis Moore" w:date="2025-06-23T02:17:00Z" w16du:dateUtc="2025-06-22T17:17:00Z">
              <w:rPr>
                <w:rFonts w:hint="eastAsia"/>
                <w:lang w:val="en-AU"/>
              </w:rPr>
            </w:rPrChange>
          </w:rPr>
          <w:t>号</w:t>
        </w:r>
        <w:r w:rsidRPr="009E49F7">
          <w:rPr>
            <w:rFonts w:asciiTheme="minorEastAsia" w:hAnsiTheme="minorEastAsia" w:hint="eastAsia"/>
            <w:lang w:val="en-AU"/>
            <w:rPrChange w:id="1425" w:author="Travis Moore" w:date="2025-06-23T01:44:00Z" w16du:dateUtc="2025-06-22T16:44:00Z">
              <w:rPr>
                <w:rFonts w:hint="eastAsia"/>
                <w:lang w:val="en-AU"/>
              </w:rPr>
            </w:rPrChange>
          </w:rPr>
          <w:t>の適用については、理事会に出席したものとみなす。</w:t>
        </w:r>
      </w:ins>
    </w:p>
    <w:p w14:paraId="5A4B50C6" w14:textId="1DC32D5C" w:rsidR="004864D8" w:rsidRPr="00CA5286" w:rsidRDefault="004864D8" w:rsidP="00465BE0">
      <w:pPr>
        <w:pStyle w:val="ListParagraph"/>
        <w:numPr>
          <w:ilvl w:val="0"/>
          <w:numId w:val="94"/>
        </w:numPr>
        <w:rPr>
          <w:ins w:id="1426" w:author="Travis Moore" w:date="2025-06-23T00:58:00Z" w16du:dateUtc="2025-06-22T15:58:00Z"/>
          <w:rFonts w:asciiTheme="minorEastAsia" w:hAnsiTheme="minorEastAsia"/>
          <w:lang w:val="en-AU"/>
          <w:rPrChange w:id="1427" w:author="Travis Moore" w:date="2025-06-23T02:17:00Z" w16du:dateUtc="2025-06-22T17:17:00Z">
            <w:rPr>
              <w:ins w:id="1428" w:author="Travis Moore" w:date="2025-06-23T00:58:00Z" w16du:dateUtc="2025-06-22T15:58:00Z"/>
              <w:lang w:val="en-AU"/>
            </w:rPr>
          </w:rPrChange>
        </w:rPr>
        <w:pPrChange w:id="1429" w:author="Travis Moore" w:date="2025-07-02T15:57:00Z" w16du:dateUtc="2025-07-02T06:57:00Z">
          <w:pPr/>
        </w:pPrChange>
      </w:pPr>
      <w:ins w:id="1430" w:author="Travis Moore" w:date="2025-06-23T00:58:00Z" w16du:dateUtc="2025-06-22T15:58:00Z">
        <w:r w:rsidRPr="009E49F7">
          <w:rPr>
            <w:rFonts w:asciiTheme="minorEastAsia" w:hAnsiTheme="minorEastAsia" w:hint="eastAsia"/>
            <w:lang w:val="en-AU"/>
            <w:rPrChange w:id="1431" w:author="Travis Moore" w:date="2025-06-23T01:44:00Z" w16du:dateUtc="2025-06-22T16:44:00Z">
              <w:rPr>
                <w:rFonts w:hint="eastAsia"/>
                <w:lang w:val="en-AU"/>
              </w:rPr>
            </w:rPrChange>
          </w:rPr>
          <w:t>理事会の議決について、特別の利害関係を有する理事は、その議事の議決に加わることができない。</w:t>
        </w:r>
      </w:ins>
    </w:p>
    <w:p w14:paraId="1666B0BF" w14:textId="77777777" w:rsidR="004864D8" w:rsidRPr="009E49F7" w:rsidRDefault="004864D8" w:rsidP="004864D8">
      <w:pPr>
        <w:rPr>
          <w:ins w:id="1432" w:author="Travis Moore" w:date="2025-06-23T00:58:00Z" w16du:dateUtc="2025-06-22T15:58:00Z"/>
          <w:rFonts w:asciiTheme="minorEastAsia" w:hAnsiTheme="minorEastAsia"/>
          <w:lang w:val="en-AU"/>
          <w:rPrChange w:id="1433" w:author="Travis Moore" w:date="2025-06-23T01:44:00Z" w16du:dateUtc="2025-06-22T16:44:00Z">
            <w:rPr>
              <w:ins w:id="1434" w:author="Travis Moore" w:date="2025-06-23T00:58:00Z" w16du:dateUtc="2025-06-22T15:58:00Z"/>
              <w:lang w:val="en-AU"/>
            </w:rPr>
          </w:rPrChange>
        </w:rPr>
      </w:pPr>
      <w:ins w:id="1435" w:author="Travis Moore" w:date="2025-06-23T00:58:00Z" w16du:dateUtc="2025-06-22T15:58:00Z">
        <w:r w:rsidRPr="009E49F7">
          <w:rPr>
            <w:rFonts w:asciiTheme="minorEastAsia" w:hAnsiTheme="minorEastAsia" w:hint="eastAsia"/>
            <w:lang w:val="en-AU"/>
            <w:rPrChange w:id="1436" w:author="Travis Moore" w:date="2025-06-23T01:44:00Z" w16du:dateUtc="2025-06-22T16:44:00Z">
              <w:rPr>
                <w:rFonts w:hint="eastAsia"/>
                <w:lang w:val="en-AU"/>
              </w:rPr>
            </w:rPrChange>
          </w:rPr>
          <w:t>（議事録）</w:t>
        </w:r>
      </w:ins>
    </w:p>
    <w:p w14:paraId="7C9749AD" w14:textId="6AF90C05" w:rsidR="004864D8" w:rsidRPr="00AA6058" w:rsidRDefault="004864D8" w:rsidP="00AA6058">
      <w:pPr>
        <w:rPr>
          <w:ins w:id="1437" w:author="Travis Moore" w:date="2025-06-23T00:58:00Z" w16du:dateUtc="2025-06-22T15:58:00Z"/>
          <w:rFonts w:asciiTheme="minorEastAsia" w:hAnsiTheme="minorEastAsia"/>
          <w:lang w:val="en-AU"/>
          <w:rPrChange w:id="1438" w:author="Travis Moore" w:date="2025-07-02T14:55:00Z" w16du:dateUtc="2025-07-02T05:55:00Z">
            <w:rPr>
              <w:ins w:id="1439" w:author="Travis Moore" w:date="2025-06-23T00:58:00Z" w16du:dateUtc="2025-06-22T15:58:00Z"/>
              <w:lang w:val="en-AU"/>
            </w:rPr>
          </w:rPrChange>
        </w:rPr>
      </w:pPr>
      <w:ins w:id="1440" w:author="Travis Moore" w:date="2025-06-23T00:58:00Z" w16du:dateUtc="2025-06-22T15:58:00Z">
        <w:r w:rsidRPr="009E49F7">
          <w:rPr>
            <w:rFonts w:asciiTheme="minorEastAsia" w:hAnsiTheme="minorEastAsia" w:hint="eastAsia"/>
            <w:lang w:val="en-AU"/>
            <w:rPrChange w:id="1441" w:author="Travis Moore" w:date="2025-06-23T01:44:00Z" w16du:dateUtc="2025-06-22T16:44:00Z">
              <w:rPr>
                <w:rFonts w:hint="eastAsia"/>
                <w:lang w:val="en-AU"/>
              </w:rPr>
            </w:rPrChange>
          </w:rPr>
          <w:t>第</w:t>
        </w:r>
      </w:ins>
      <w:ins w:id="1442" w:author="Travis Moore" w:date="2025-06-23T01:09:00Z" w16du:dateUtc="2025-06-22T16:09:00Z">
        <w:r w:rsidR="009749D8" w:rsidRPr="009E49F7">
          <w:rPr>
            <w:rFonts w:asciiTheme="minorEastAsia" w:hAnsiTheme="minorEastAsia"/>
            <w:lang w:val="en-AU"/>
            <w:rPrChange w:id="1443" w:author="Travis Moore" w:date="2025-06-23T01:44:00Z" w16du:dateUtc="2025-06-22T16:44:00Z">
              <w:rPr>
                <w:lang w:val="en-AU"/>
              </w:rPr>
            </w:rPrChange>
          </w:rPr>
          <w:t>37</w:t>
        </w:r>
      </w:ins>
      <w:ins w:id="1444" w:author="Travis Moore" w:date="2025-06-23T00:58:00Z" w16du:dateUtc="2025-06-22T15:58:00Z">
        <w:r w:rsidRPr="009E49F7">
          <w:rPr>
            <w:rFonts w:asciiTheme="minorEastAsia" w:hAnsiTheme="minorEastAsia" w:hint="eastAsia"/>
            <w:lang w:val="en-AU"/>
            <w:rPrChange w:id="1445" w:author="Travis Moore" w:date="2025-06-23T01:44:00Z" w16du:dateUtc="2025-06-22T16:44:00Z">
              <w:rPr>
                <w:rFonts w:hint="eastAsia"/>
                <w:lang w:val="en-AU"/>
              </w:rPr>
            </w:rPrChange>
          </w:rPr>
          <w:t>条</w:t>
        </w:r>
        <w:r w:rsidRPr="009E49F7">
          <w:rPr>
            <w:rFonts w:asciiTheme="minorEastAsia" w:hAnsiTheme="minorEastAsia"/>
            <w:lang w:val="en-AU"/>
            <w:rPrChange w:id="1446" w:author="Travis Moore" w:date="2025-06-23T01:44:00Z" w16du:dateUtc="2025-06-22T16:44:00Z">
              <w:rPr>
                <w:lang w:val="en-AU"/>
              </w:rPr>
            </w:rPrChange>
          </w:rPr>
          <w:t xml:space="preserve">  </w:t>
        </w:r>
        <w:r w:rsidRPr="00AA6058">
          <w:rPr>
            <w:rFonts w:asciiTheme="minorEastAsia" w:hAnsiTheme="minorEastAsia" w:hint="eastAsia"/>
            <w:lang w:val="en-AU"/>
            <w:rPrChange w:id="1447" w:author="Travis Moore" w:date="2025-07-02T14:55:00Z" w16du:dateUtc="2025-07-02T05:55:00Z">
              <w:rPr>
                <w:rFonts w:hint="eastAsia"/>
                <w:lang w:val="en-AU"/>
              </w:rPr>
            </w:rPrChange>
          </w:rPr>
          <w:t>理事会の議事については、次の事項を記載した議事録を作成しなければならない。</w:t>
        </w:r>
      </w:ins>
    </w:p>
    <w:p w14:paraId="52F27E30" w14:textId="405D61B4" w:rsidR="004864D8" w:rsidRPr="00465BE0" w:rsidRDefault="004864D8" w:rsidP="00465BE0">
      <w:pPr>
        <w:pStyle w:val="ListParagraph"/>
        <w:numPr>
          <w:ilvl w:val="0"/>
          <w:numId w:val="95"/>
        </w:numPr>
        <w:rPr>
          <w:ins w:id="1448" w:author="Travis Moore" w:date="2025-06-23T00:58:00Z" w16du:dateUtc="2025-06-22T15:58:00Z"/>
          <w:rFonts w:asciiTheme="minorEastAsia" w:hAnsiTheme="minorEastAsia"/>
          <w:lang w:val="en-AU"/>
          <w:rPrChange w:id="1449" w:author="Travis Moore" w:date="2025-07-02T15:57:00Z" w16du:dateUtc="2025-07-02T06:57:00Z">
            <w:rPr>
              <w:ins w:id="1450" w:author="Travis Moore" w:date="2025-06-23T00:58:00Z" w16du:dateUtc="2025-06-22T15:58:00Z"/>
              <w:lang w:val="en-AU"/>
            </w:rPr>
          </w:rPrChange>
        </w:rPr>
        <w:pPrChange w:id="1451" w:author="Travis Moore" w:date="2025-07-02T15:57:00Z" w16du:dateUtc="2025-07-02T06:57:00Z">
          <w:pPr/>
        </w:pPrChange>
      </w:pPr>
      <w:ins w:id="1452" w:author="Travis Moore" w:date="2025-06-23T00:58:00Z" w16du:dateUtc="2025-06-22T15:58:00Z">
        <w:r w:rsidRPr="00465BE0">
          <w:rPr>
            <w:rFonts w:asciiTheme="minorEastAsia" w:hAnsiTheme="minorEastAsia" w:hint="eastAsia"/>
            <w:lang w:val="en-AU"/>
            <w:rPrChange w:id="1453" w:author="Travis Moore" w:date="2025-07-02T15:57:00Z" w16du:dateUtc="2025-07-02T06:57:00Z">
              <w:rPr>
                <w:rFonts w:hint="eastAsia"/>
                <w:lang w:val="en-AU"/>
              </w:rPr>
            </w:rPrChange>
          </w:rPr>
          <w:t>日時及び場所</w:t>
        </w:r>
      </w:ins>
    </w:p>
    <w:p w14:paraId="3BDFD985" w14:textId="495D9327" w:rsidR="004864D8" w:rsidRPr="00465BE0" w:rsidRDefault="004864D8" w:rsidP="00465BE0">
      <w:pPr>
        <w:pStyle w:val="ListParagraph"/>
        <w:numPr>
          <w:ilvl w:val="0"/>
          <w:numId w:val="95"/>
        </w:numPr>
        <w:rPr>
          <w:ins w:id="1454" w:author="Travis Moore" w:date="2025-06-23T00:58:00Z" w16du:dateUtc="2025-06-22T15:58:00Z"/>
          <w:rFonts w:asciiTheme="minorEastAsia" w:hAnsiTheme="minorEastAsia"/>
          <w:lang w:val="en-AU"/>
          <w:rPrChange w:id="1455" w:author="Travis Moore" w:date="2025-07-02T15:57:00Z" w16du:dateUtc="2025-07-02T06:57:00Z">
            <w:rPr>
              <w:ins w:id="1456" w:author="Travis Moore" w:date="2025-06-23T00:58:00Z" w16du:dateUtc="2025-06-22T15:58:00Z"/>
              <w:lang w:val="en-AU"/>
            </w:rPr>
          </w:rPrChange>
        </w:rPr>
        <w:pPrChange w:id="1457" w:author="Travis Moore" w:date="2025-07-02T15:57:00Z" w16du:dateUtc="2025-07-02T06:57:00Z">
          <w:pPr/>
        </w:pPrChange>
      </w:pPr>
      <w:ins w:id="1458" w:author="Travis Moore" w:date="2025-06-23T00:58:00Z" w16du:dateUtc="2025-06-22T15:58:00Z">
        <w:r w:rsidRPr="00465BE0">
          <w:rPr>
            <w:rFonts w:asciiTheme="minorEastAsia" w:hAnsiTheme="minorEastAsia" w:hint="eastAsia"/>
            <w:lang w:val="en-AU"/>
            <w:rPrChange w:id="1459" w:author="Travis Moore" w:date="2025-07-02T15:57:00Z" w16du:dateUtc="2025-07-02T06:57:00Z">
              <w:rPr>
                <w:rFonts w:hint="eastAsia"/>
                <w:lang w:val="en-AU"/>
              </w:rPr>
            </w:rPrChange>
          </w:rPr>
          <w:t>理事総数、出席者数及び出席者氏名（書面又は電磁的方法による表決者にあっては、その旨を付記すること。）</w:t>
        </w:r>
      </w:ins>
    </w:p>
    <w:p w14:paraId="15A8943E" w14:textId="3783873C" w:rsidR="004864D8" w:rsidRPr="00465BE0" w:rsidRDefault="004864D8" w:rsidP="00465BE0">
      <w:pPr>
        <w:pStyle w:val="ListParagraph"/>
        <w:numPr>
          <w:ilvl w:val="0"/>
          <w:numId w:val="95"/>
        </w:numPr>
        <w:rPr>
          <w:ins w:id="1460" w:author="Travis Moore" w:date="2025-06-23T00:58:00Z" w16du:dateUtc="2025-06-22T15:58:00Z"/>
          <w:rFonts w:asciiTheme="minorEastAsia" w:hAnsiTheme="minorEastAsia"/>
          <w:lang w:val="en-AU"/>
          <w:rPrChange w:id="1461" w:author="Travis Moore" w:date="2025-07-02T15:57:00Z" w16du:dateUtc="2025-07-02T06:57:00Z">
            <w:rPr>
              <w:ins w:id="1462" w:author="Travis Moore" w:date="2025-06-23T00:58:00Z" w16du:dateUtc="2025-06-22T15:58:00Z"/>
              <w:lang w:val="en-AU"/>
            </w:rPr>
          </w:rPrChange>
        </w:rPr>
        <w:pPrChange w:id="1463" w:author="Travis Moore" w:date="2025-07-02T15:57:00Z" w16du:dateUtc="2025-07-02T06:57:00Z">
          <w:pPr/>
        </w:pPrChange>
      </w:pPr>
      <w:ins w:id="1464" w:author="Travis Moore" w:date="2025-06-23T00:58:00Z" w16du:dateUtc="2025-06-22T15:58:00Z">
        <w:r w:rsidRPr="00465BE0">
          <w:rPr>
            <w:rFonts w:asciiTheme="minorEastAsia" w:hAnsiTheme="minorEastAsia" w:hint="eastAsia"/>
            <w:lang w:val="en-AU"/>
            <w:rPrChange w:id="1465" w:author="Travis Moore" w:date="2025-07-02T15:57:00Z" w16du:dateUtc="2025-07-02T06:57:00Z">
              <w:rPr>
                <w:rFonts w:hint="eastAsia"/>
                <w:lang w:val="en-AU"/>
              </w:rPr>
            </w:rPrChange>
          </w:rPr>
          <w:t>審議事項</w:t>
        </w:r>
      </w:ins>
    </w:p>
    <w:p w14:paraId="7F4BC897" w14:textId="5A77E2D6" w:rsidR="004864D8" w:rsidRPr="00465BE0" w:rsidRDefault="004864D8" w:rsidP="00465BE0">
      <w:pPr>
        <w:pStyle w:val="ListParagraph"/>
        <w:numPr>
          <w:ilvl w:val="0"/>
          <w:numId w:val="95"/>
        </w:numPr>
        <w:rPr>
          <w:ins w:id="1466" w:author="Travis Moore" w:date="2025-06-23T00:58:00Z" w16du:dateUtc="2025-06-22T15:58:00Z"/>
          <w:rFonts w:asciiTheme="minorEastAsia" w:hAnsiTheme="minorEastAsia"/>
          <w:lang w:val="en-AU"/>
          <w:rPrChange w:id="1467" w:author="Travis Moore" w:date="2025-07-02T15:57:00Z" w16du:dateUtc="2025-07-02T06:57:00Z">
            <w:rPr>
              <w:ins w:id="1468" w:author="Travis Moore" w:date="2025-06-23T00:58:00Z" w16du:dateUtc="2025-06-22T15:58:00Z"/>
              <w:lang w:val="en-AU"/>
            </w:rPr>
          </w:rPrChange>
        </w:rPr>
        <w:pPrChange w:id="1469" w:author="Travis Moore" w:date="2025-07-02T15:57:00Z" w16du:dateUtc="2025-07-02T06:57:00Z">
          <w:pPr/>
        </w:pPrChange>
      </w:pPr>
      <w:ins w:id="1470" w:author="Travis Moore" w:date="2025-06-23T00:58:00Z" w16du:dateUtc="2025-06-22T15:58:00Z">
        <w:r w:rsidRPr="00465BE0">
          <w:rPr>
            <w:rFonts w:asciiTheme="minorEastAsia" w:hAnsiTheme="minorEastAsia" w:hint="eastAsia"/>
            <w:lang w:val="en-AU"/>
            <w:rPrChange w:id="1471" w:author="Travis Moore" w:date="2025-07-02T15:57:00Z" w16du:dateUtc="2025-07-02T06:57:00Z">
              <w:rPr>
                <w:rFonts w:hint="eastAsia"/>
                <w:lang w:val="en-AU"/>
              </w:rPr>
            </w:rPrChange>
          </w:rPr>
          <w:t>議事の経過の概要及び議決の結果</w:t>
        </w:r>
      </w:ins>
    </w:p>
    <w:p w14:paraId="195B404B" w14:textId="61990A21" w:rsidR="004864D8" w:rsidRPr="00465BE0" w:rsidRDefault="004864D8" w:rsidP="00465BE0">
      <w:pPr>
        <w:pStyle w:val="ListParagraph"/>
        <w:numPr>
          <w:ilvl w:val="0"/>
          <w:numId w:val="95"/>
        </w:numPr>
        <w:rPr>
          <w:ins w:id="1472" w:author="Travis Moore" w:date="2025-06-23T00:58:00Z" w16du:dateUtc="2025-06-22T15:58:00Z"/>
          <w:rFonts w:asciiTheme="minorEastAsia" w:hAnsiTheme="minorEastAsia"/>
          <w:lang w:val="en-AU"/>
          <w:rPrChange w:id="1473" w:author="Travis Moore" w:date="2025-07-02T15:57:00Z" w16du:dateUtc="2025-07-02T06:57:00Z">
            <w:rPr>
              <w:ins w:id="1474" w:author="Travis Moore" w:date="2025-06-23T00:58:00Z" w16du:dateUtc="2025-06-22T15:58:00Z"/>
              <w:lang w:val="en-AU"/>
            </w:rPr>
          </w:rPrChange>
        </w:rPr>
        <w:pPrChange w:id="1475" w:author="Travis Moore" w:date="2025-07-02T15:57:00Z" w16du:dateUtc="2025-07-02T06:57:00Z">
          <w:pPr/>
        </w:pPrChange>
      </w:pPr>
      <w:ins w:id="1476" w:author="Travis Moore" w:date="2025-06-23T00:58:00Z" w16du:dateUtc="2025-06-22T15:58:00Z">
        <w:r w:rsidRPr="00465BE0">
          <w:rPr>
            <w:rFonts w:asciiTheme="minorEastAsia" w:hAnsiTheme="minorEastAsia" w:hint="eastAsia"/>
            <w:lang w:val="en-AU"/>
            <w:rPrChange w:id="1477" w:author="Travis Moore" w:date="2025-07-02T15:57:00Z" w16du:dateUtc="2025-07-02T06:57:00Z">
              <w:rPr>
                <w:rFonts w:hint="eastAsia"/>
                <w:lang w:val="en-AU"/>
              </w:rPr>
            </w:rPrChange>
          </w:rPr>
          <w:t>議事録署名人の選任に関する事項</w:t>
        </w:r>
      </w:ins>
    </w:p>
    <w:p w14:paraId="43C2AAE7" w14:textId="4B9415A5" w:rsidR="004864D8" w:rsidRPr="009E49F7" w:rsidRDefault="004864D8">
      <w:pPr>
        <w:pStyle w:val="ListParagraph"/>
        <w:numPr>
          <w:ilvl w:val="0"/>
          <w:numId w:val="68"/>
        </w:numPr>
        <w:rPr>
          <w:ins w:id="1478" w:author="Travis Moore" w:date="2025-06-23T00:57:00Z" w16du:dateUtc="2025-06-22T15:57:00Z"/>
          <w:rFonts w:asciiTheme="minorEastAsia" w:hAnsiTheme="minorEastAsia"/>
          <w:lang w:val="en-AU"/>
          <w:rPrChange w:id="1479" w:author="Travis Moore" w:date="2025-06-23T01:44:00Z" w16du:dateUtc="2025-06-22T16:44:00Z">
            <w:rPr>
              <w:ins w:id="1480" w:author="Travis Moore" w:date="2025-06-23T00:57:00Z" w16du:dateUtc="2025-06-22T15:57:00Z"/>
              <w:lang w:val="en-AU"/>
            </w:rPr>
          </w:rPrChange>
        </w:rPr>
        <w:pPrChange w:id="1481" w:author="Travis Moore" w:date="2025-07-02T14:55:00Z" w16du:dateUtc="2025-07-02T05:55:00Z">
          <w:pPr/>
        </w:pPrChange>
      </w:pPr>
      <w:ins w:id="1482" w:author="Travis Moore" w:date="2025-06-23T00:58:00Z" w16du:dateUtc="2025-06-22T15:58:00Z">
        <w:r w:rsidRPr="009E49F7">
          <w:rPr>
            <w:rFonts w:asciiTheme="minorEastAsia" w:hAnsiTheme="minorEastAsia" w:hint="eastAsia"/>
            <w:lang w:val="en-AU"/>
            <w:rPrChange w:id="1483" w:author="Travis Moore" w:date="2025-06-23T01:44:00Z" w16du:dateUtc="2025-06-22T16:44:00Z">
              <w:rPr>
                <w:rFonts w:hint="eastAsia"/>
                <w:lang w:val="en-AU"/>
              </w:rPr>
            </w:rPrChange>
          </w:rPr>
          <w:t>議事録には、議長及びその会議において選任された議事録署名人</w:t>
        </w:r>
        <w:r w:rsidRPr="009E49F7">
          <w:rPr>
            <w:rFonts w:asciiTheme="minorEastAsia" w:hAnsiTheme="minorEastAsia"/>
            <w:lang w:val="en-AU"/>
            <w:rPrChange w:id="1484" w:author="Travis Moore" w:date="2025-06-23T01:44:00Z" w16du:dateUtc="2025-06-22T16:44:00Z">
              <w:rPr>
                <w:lang w:val="en-AU"/>
              </w:rPr>
            </w:rPrChange>
          </w:rPr>
          <w:t>2</w:t>
        </w:r>
        <w:r w:rsidRPr="009E49F7">
          <w:rPr>
            <w:rFonts w:asciiTheme="minorEastAsia" w:hAnsiTheme="minorEastAsia" w:hint="eastAsia"/>
            <w:lang w:val="en-AU"/>
            <w:rPrChange w:id="1485" w:author="Travis Moore" w:date="2025-06-23T01:44:00Z" w16du:dateUtc="2025-06-22T16:44:00Z">
              <w:rPr>
                <w:rFonts w:hint="eastAsia"/>
                <w:lang w:val="en-AU"/>
              </w:rPr>
            </w:rPrChange>
          </w:rPr>
          <w:t>人以上が署名、押印しなければならない。</w:t>
        </w:r>
      </w:ins>
    </w:p>
    <w:p w14:paraId="792964A3" w14:textId="20250B97" w:rsidR="00DD5957" w:rsidRPr="009E49F7" w:rsidRDefault="00DD5957" w:rsidP="004864D8">
      <w:pPr>
        <w:jc w:val="center"/>
        <w:rPr>
          <w:rFonts w:asciiTheme="minorEastAsia" w:hAnsiTheme="minorEastAsia"/>
          <w:lang w:val="en-AU"/>
          <w:rPrChange w:id="1486" w:author="Travis Moore" w:date="2025-06-23T01:44:00Z" w16du:dateUtc="2025-06-22T16:44:00Z">
            <w:rPr>
              <w:lang w:val="en-AU"/>
            </w:rPr>
          </w:rPrChange>
        </w:rPr>
      </w:pPr>
      <w:r w:rsidRPr="009E49F7">
        <w:rPr>
          <w:rFonts w:asciiTheme="minorEastAsia" w:hAnsiTheme="minorEastAsia" w:hint="eastAsia"/>
          <w:lang w:val="en-AU"/>
          <w:rPrChange w:id="1487" w:author="Travis Moore" w:date="2025-06-23T01:44:00Z" w16du:dateUtc="2025-06-22T16:44:00Z">
            <w:rPr>
              <w:rFonts w:hint="eastAsia"/>
              <w:lang w:val="en-AU"/>
            </w:rPr>
          </w:rPrChange>
        </w:rPr>
        <w:t>第</w:t>
      </w:r>
      <w:del w:id="1488" w:author="Travis Moore" w:date="2025-06-23T00:57:00Z" w16du:dateUtc="2025-06-22T15:57:00Z">
        <w:r w:rsidRPr="009E49F7" w:rsidDel="004864D8">
          <w:rPr>
            <w:rFonts w:asciiTheme="minorEastAsia" w:hAnsiTheme="minorEastAsia"/>
            <w:lang w:val="en-AU"/>
            <w:rPrChange w:id="1489" w:author="Travis Moore" w:date="2025-06-23T01:44:00Z" w16du:dateUtc="2025-06-22T16:44:00Z">
              <w:rPr>
                <w:lang w:val="en-AU"/>
              </w:rPr>
            </w:rPrChange>
          </w:rPr>
          <w:delText>5</w:delText>
        </w:r>
      </w:del>
      <w:ins w:id="1490" w:author="Travis Moore" w:date="2025-06-23T00:57:00Z" w16du:dateUtc="2025-06-22T15:57:00Z">
        <w:r w:rsidR="004864D8" w:rsidRPr="009E49F7">
          <w:rPr>
            <w:rFonts w:asciiTheme="minorEastAsia" w:hAnsiTheme="minorEastAsia" w:hint="eastAsia"/>
            <w:lang w:val="en-AU"/>
            <w:rPrChange w:id="1491" w:author="Travis Moore" w:date="2025-06-23T01:44:00Z" w16du:dateUtc="2025-06-22T16:44:00Z">
              <w:rPr>
                <w:rFonts w:hint="eastAsia"/>
                <w:lang w:val="en-AU"/>
              </w:rPr>
            </w:rPrChange>
          </w:rPr>
          <w:t>７</w:t>
        </w:r>
      </w:ins>
      <w:r w:rsidRPr="009E49F7">
        <w:rPr>
          <w:rFonts w:asciiTheme="minorEastAsia" w:hAnsiTheme="minorEastAsia" w:hint="eastAsia"/>
          <w:lang w:val="en-AU"/>
          <w:rPrChange w:id="1492" w:author="Travis Moore" w:date="2025-06-23T01:44:00Z" w16du:dateUtc="2025-06-22T16:44:00Z">
            <w:rPr>
              <w:rFonts w:hint="eastAsia"/>
              <w:lang w:val="en-AU"/>
            </w:rPr>
          </w:rPrChange>
        </w:rPr>
        <w:t>章　資産及び会計</w:t>
      </w:r>
    </w:p>
    <w:p w14:paraId="5DB683BB" w14:textId="73D12866" w:rsidR="00EC2E5E" w:rsidRDefault="00EC2E5E" w:rsidP="00DD5957">
      <w:pPr>
        <w:rPr>
          <w:ins w:id="1493" w:author="Travis Moore" w:date="2025-06-25T00:20:00Z" w16du:dateUtc="2025-06-24T15:20:00Z"/>
          <w:rFonts w:asciiTheme="minorEastAsia" w:hAnsiTheme="minorEastAsia"/>
          <w:lang w:val="en-AU"/>
        </w:rPr>
      </w:pPr>
      <w:ins w:id="1494" w:author="Travis Moore" w:date="2025-06-25T00:20:00Z" w16du:dateUtc="2025-06-24T15:20:00Z">
        <w:r>
          <w:rPr>
            <w:rFonts w:asciiTheme="minorEastAsia" w:hAnsiTheme="minorEastAsia" w:hint="eastAsia"/>
            <w:lang w:val="en-AU"/>
          </w:rPr>
          <w:t>（</w:t>
        </w:r>
        <w:r w:rsidRPr="00EC2E5E">
          <w:rPr>
            <w:rFonts w:asciiTheme="minorEastAsia" w:hAnsiTheme="minorEastAsia" w:hint="eastAsia"/>
            <w:lang w:val="en-AU"/>
          </w:rPr>
          <w:t>資産の管理)</w:t>
        </w:r>
      </w:ins>
    </w:p>
    <w:p w14:paraId="4D44A9A8" w14:textId="77777777" w:rsidR="00EC2E5E" w:rsidRPr="00EC2E5E" w:rsidRDefault="00EC2E5E" w:rsidP="00AA6058">
      <w:pPr>
        <w:rPr>
          <w:ins w:id="1495" w:author="Travis Moore" w:date="2025-06-25T00:20:00Z" w16du:dateUtc="2025-06-24T15:20:00Z"/>
          <w:rFonts w:asciiTheme="minorEastAsia" w:hAnsiTheme="minorEastAsia"/>
          <w:lang w:val="en-AU"/>
        </w:rPr>
      </w:pPr>
      <w:ins w:id="1496" w:author="Travis Moore" w:date="2025-06-25T00:20:00Z" w16du:dateUtc="2025-06-24T15:20:00Z">
        <w:r w:rsidRPr="00EC2E5E">
          <w:rPr>
            <w:rFonts w:asciiTheme="minorEastAsia" w:hAnsiTheme="minorEastAsia" w:hint="eastAsia"/>
            <w:lang w:val="en-AU"/>
          </w:rPr>
          <w:t>第38条　この法人の資産は、代表理事が管理し、その方法は、総会の議決を経て、代表理事が別に定める。</w:t>
        </w:r>
      </w:ins>
    </w:p>
    <w:p w14:paraId="4406C743" w14:textId="07C84A5D" w:rsidR="00DD5957" w:rsidRPr="009E49F7" w:rsidRDefault="00DD5957" w:rsidP="00DD5957">
      <w:pPr>
        <w:rPr>
          <w:rFonts w:asciiTheme="minorEastAsia" w:hAnsiTheme="minorEastAsia"/>
          <w:lang w:val="en-AU"/>
          <w:rPrChange w:id="1497" w:author="Travis Moore" w:date="2025-06-23T01:44:00Z" w16du:dateUtc="2025-06-22T16:44:00Z">
            <w:rPr>
              <w:lang w:val="en-AU"/>
            </w:rPr>
          </w:rPrChange>
        </w:rPr>
      </w:pPr>
      <w:r w:rsidRPr="009E49F7">
        <w:rPr>
          <w:rFonts w:asciiTheme="minorEastAsia" w:hAnsiTheme="minorEastAsia" w:hint="eastAsia"/>
          <w:lang w:val="en-AU"/>
          <w:rPrChange w:id="1498" w:author="Travis Moore" w:date="2025-06-23T01:44:00Z" w16du:dateUtc="2025-06-22T16:44:00Z">
            <w:rPr>
              <w:rFonts w:hint="eastAsia"/>
              <w:lang w:val="en-AU"/>
            </w:rPr>
          </w:rPrChange>
        </w:rPr>
        <w:lastRenderedPageBreak/>
        <w:t>（会計年度）</w:t>
      </w:r>
      <w:r w:rsidRPr="009E49F7">
        <w:rPr>
          <w:rFonts w:asciiTheme="minorEastAsia" w:hAnsiTheme="minorEastAsia"/>
          <w:lang w:val="en-AU"/>
          <w:rPrChange w:id="1499" w:author="Travis Moore" w:date="2025-06-23T01:44:00Z" w16du:dateUtc="2025-06-22T16:44:00Z">
            <w:rPr>
              <w:lang w:val="en-AU"/>
            </w:rPr>
          </w:rPrChange>
        </w:rPr>
        <w:br/>
      </w:r>
      <w:del w:id="1500" w:author="Travis Moore" w:date="2025-06-25T00:21:00Z" w16du:dateUtc="2025-06-24T15:21:00Z">
        <w:r w:rsidRPr="009E49F7" w:rsidDel="00EC2E5E">
          <w:rPr>
            <w:rFonts w:asciiTheme="minorEastAsia" w:hAnsiTheme="minorEastAsia"/>
            <w:lang w:val="en-AU"/>
            <w:rPrChange w:id="1501" w:author="Travis Moore" w:date="2025-06-23T01:44:00Z" w16du:dateUtc="2025-06-22T16:44:00Z">
              <w:rPr>
                <w:lang w:val="en-AU"/>
              </w:rPr>
            </w:rPrChange>
          </w:rPr>
          <w:delText xml:space="preserve"> </w:delText>
        </w:r>
      </w:del>
      <w:r w:rsidRPr="009E49F7">
        <w:rPr>
          <w:rFonts w:asciiTheme="minorEastAsia" w:hAnsiTheme="minorEastAsia" w:hint="eastAsia"/>
          <w:lang w:val="en-AU"/>
          <w:rPrChange w:id="1502" w:author="Travis Moore" w:date="2025-06-23T01:44:00Z" w16du:dateUtc="2025-06-22T16:44:00Z">
            <w:rPr>
              <w:rFonts w:hint="eastAsia"/>
              <w:lang w:val="en-AU"/>
            </w:rPr>
          </w:rPrChange>
        </w:rPr>
        <w:t>第</w:t>
      </w:r>
      <w:del w:id="1503" w:author="Travis Moore" w:date="2025-06-23T01:16:00Z" w16du:dateUtc="2025-06-22T16:16:00Z">
        <w:r w:rsidRPr="009E49F7" w:rsidDel="004235B9">
          <w:rPr>
            <w:rFonts w:asciiTheme="minorEastAsia" w:hAnsiTheme="minorEastAsia"/>
            <w:lang w:val="en-AU"/>
            <w:rPrChange w:id="1504" w:author="Travis Moore" w:date="2025-06-23T01:44:00Z" w16du:dateUtc="2025-06-22T16:44:00Z">
              <w:rPr>
                <w:lang w:val="en-AU"/>
              </w:rPr>
            </w:rPrChange>
          </w:rPr>
          <w:delText>24</w:delText>
        </w:r>
      </w:del>
      <w:ins w:id="1505" w:author="Travis Moore" w:date="2025-06-25T00:21:00Z" w16du:dateUtc="2025-06-24T15:21:00Z">
        <w:r w:rsidR="00EC2E5E">
          <w:rPr>
            <w:rFonts w:asciiTheme="minorEastAsia" w:hAnsiTheme="minorEastAsia" w:hint="eastAsia"/>
            <w:lang w:val="en-AU"/>
          </w:rPr>
          <w:t>39</w:t>
        </w:r>
      </w:ins>
      <w:r w:rsidRPr="009E49F7">
        <w:rPr>
          <w:rFonts w:asciiTheme="minorEastAsia" w:hAnsiTheme="minorEastAsia" w:hint="eastAsia"/>
          <w:lang w:val="en-AU"/>
          <w:rPrChange w:id="1506" w:author="Travis Moore" w:date="2025-06-23T01:44:00Z" w16du:dateUtc="2025-06-22T16:44:00Z">
            <w:rPr>
              <w:rFonts w:hint="eastAsia"/>
              <w:lang w:val="en-AU"/>
            </w:rPr>
          </w:rPrChange>
        </w:rPr>
        <w:t>条　本法人の会計年度は毎年</w:t>
      </w:r>
      <w:r w:rsidRPr="009E49F7">
        <w:rPr>
          <w:rFonts w:asciiTheme="minorEastAsia" w:hAnsiTheme="minorEastAsia"/>
          <w:lang w:val="en-AU"/>
          <w:rPrChange w:id="1507" w:author="Travis Moore" w:date="2025-06-23T01:44:00Z" w16du:dateUtc="2025-06-22T16:44:00Z">
            <w:rPr>
              <w:lang w:val="en-AU"/>
            </w:rPr>
          </w:rPrChange>
        </w:rPr>
        <w:t>4</w:t>
      </w:r>
      <w:r w:rsidRPr="009E49F7">
        <w:rPr>
          <w:rFonts w:asciiTheme="minorEastAsia" w:hAnsiTheme="minorEastAsia" w:hint="eastAsia"/>
          <w:lang w:val="en-AU"/>
          <w:rPrChange w:id="1508" w:author="Travis Moore" w:date="2025-06-23T01:44:00Z" w16du:dateUtc="2025-06-22T16:44:00Z">
            <w:rPr>
              <w:rFonts w:hint="eastAsia"/>
              <w:lang w:val="en-AU"/>
            </w:rPr>
          </w:rPrChange>
        </w:rPr>
        <w:t>月</w:t>
      </w:r>
      <w:r w:rsidRPr="009E49F7">
        <w:rPr>
          <w:rFonts w:asciiTheme="minorEastAsia" w:hAnsiTheme="minorEastAsia"/>
          <w:lang w:val="en-AU"/>
          <w:rPrChange w:id="1509" w:author="Travis Moore" w:date="2025-06-23T01:44:00Z" w16du:dateUtc="2025-06-22T16:44:00Z">
            <w:rPr>
              <w:lang w:val="en-AU"/>
            </w:rPr>
          </w:rPrChange>
        </w:rPr>
        <w:t>1</w:t>
      </w:r>
      <w:r w:rsidRPr="009E49F7">
        <w:rPr>
          <w:rFonts w:asciiTheme="minorEastAsia" w:hAnsiTheme="minorEastAsia" w:hint="eastAsia"/>
          <w:lang w:val="en-AU"/>
          <w:rPrChange w:id="1510" w:author="Travis Moore" w:date="2025-06-23T01:44:00Z" w16du:dateUtc="2025-06-22T16:44:00Z">
            <w:rPr>
              <w:rFonts w:hint="eastAsia"/>
              <w:lang w:val="en-AU"/>
            </w:rPr>
          </w:rPrChange>
        </w:rPr>
        <w:t>日に始まり、翌年</w:t>
      </w:r>
      <w:r w:rsidRPr="009E49F7">
        <w:rPr>
          <w:rFonts w:asciiTheme="minorEastAsia" w:hAnsiTheme="minorEastAsia"/>
          <w:lang w:val="en-AU"/>
          <w:rPrChange w:id="1511" w:author="Travis Moore" w:date="2025-06-23T01:44:00Z" w16du:dateUtc="2025-06-22T16:44:00Z">
            <w:rPr>
              <w:lang w:val="en-AU"/>
            </w:rPr>
          </w:rPrChange>
        </w:rPr>
        <w:t>3</w:t>
      </w:r>
      <w:r w:rsidRPr="009E49F7">
        <w:rPr>
          <w:rFonts w:asciiTheme="minorEastAsia" w:hAnsiTheme="minorEastAsia" w:hint="eastAsia"/>
          <w:lang w:val="en-AU"/>
          <w:rPrChange w:id="1512" w:author="Travis Moore" w:date="2025-06-23T01:44:00Z" w16du:dateUtc="2025-06-22T16:44:00Z">
            <w:rPr>
              <w:rFonts w:hint="eastAsia"/>
              <w:lang w:val="en-AU"/>
            </w:rPr>
          </w:rPrChange>
        </w:rPr>
        <w:t>月</w:t>
      </w:r>
      <w:r w:rsidRPr="009E49F7">
        <w:rPr>
          <w:rFonts w:asciiTheme="minorEastAsia" w:hAnsiTheme="minorEastAsia"/>
          <w:lang w:val="en-AU"/>
          <w:rPrChange w:id="1513" w:author="Travis Moore" w:date="2025-06-23T01:44:00Z" w16du:dateUtc="2025-06-22T16:44:00Z">
            <w:rPr>
              <w:lang w:val="en-AU"/>
            </w:rPr>
          </w:rPrChange>
        </w:rPr>
        <w:t>31</w:t>
      </w:r>
      <w:r w:rsidRPr="009E49F7">
        <w:rPr>
          <w:rFonts w:asciiTheme="minorEastAsia" w:hAnsiTheme="minorEastAsia" w:hint="eastAsia"/>
          <w:lang w:val="en-AU"/>
          <w:rPrChange w:id="1514" w:author="Travis Moore" w:date="2025-06-23T01:44:00Z" w16du:dateUtc="2025-06-22T16:44:00Z">
            <w:rPr>
              <w:rFonts w:hint="eastAsia"/>
              <w:lang w:val="en-AU"/>
            </w:rPr>
          </w:rPrChange>
        </w:rPr>
        <w:t>日に終わる。</w:t>
      </w:r>
    </w:p>
    <w:p w14:paraId="1BFAB46F" w14:textId="77777777" w:rsidR="004235B9" w:rsidRPr="009E49F7" w:rsidRDefault="004235B9" w:rsidP="004235B9">
      <w:pPr>
        <w:rPr>
          <w:ins w:id="1515" w:author="Travis Moore" w:date="2025-06-23T01:16:00Z" w16du:dateUtc="2025-06-22T16:16:00Z"/>
          <w:rFonts w:asciiTheme="minorEastAsia" w:hAnsiTheme="minorEastAsia"/>
          <w:lang w:val="en-AU"/>
          <w:rPrChange w:id="1516" w:author="Travis Moore" w:date="2025-06-23T01:44:00Z" w16du:dateUtc="2025-06-22T16:44:00Z">
            <w:rPr>
              <w:ins w:id="1517" w:author="Travis Moore" w:date="2025-06-23T01:16:00Z" w16du:dateUtc="2025-06-22T16:16:00Z"/>
              <w:lang w:val="en-AU"/>
            </w:rPr>
          </w:rPrChange>
        </w:rPr>
      </w:pPr>
      <w:ins w:id="1518" w:author="Travis Moore" w:date="2025-06-23T01:16:00Z" w16du:dateUtc="2025-06-22T16:16:00Z">
        <w:r w:rsidRPr="009E49F7">
          <w:rPr>
            <w:rFonts w:asciiTheme="minorEastAsia" w:hAnsiTheme="minorEastAsia" w:hint="eastAsia"/>
            <w:lang w:val="en-AU"/>
            <w:rPrChange w:id="1519" w:author="Travis Moore" w:date="2025-06-23T01:44:00Z" w16du:dateUtc="2025-06-22T16:44:00Z">
              <w:rPr>
                <w:rFonts w:hint="eastAsia"/>
                <w:lang w:val="en-AU"/>
              </w:rPr>
            </w:rPrChange>
          </w:rPr>
          <w:t>（会計の原則）</w:t>
        </w:r>
      </w:ins>
    </w:p>
    <w:p w14:paraId="2EDE4916" w14:textId="7DA657D8" w:rsidR="004235B9" w:rsidRPr="009E49F7" w:rsidRDefault="004235B9" w:rsidP="004235B9">
      <w:pPr>
        <w:rPr>
          <w:ins w:id="1520" w:author="Travis Moore" w:date="2025-06-23T01:16:00Z" w16du:dateUtc="2025-06-22T16:16:00Z"/>
          <w:rFonts w:asciiTheme="minorEastAsia" w:hAnsiTheme="minorEastAsia"/>
          <w:lang w:val="en-AU"/>
          <w:rPrChange w:id="1521" w:author="Travis Moore" w:date="2025-06-23T01:44:00Z" w16du:dateUtc="2025-06-22T16:44:00Z">
            <w:rPr>
              <w:ins w:id="1522" w:author="Travis Moore" w:date="2025-06-23T01:16:00Z" w16du:dateUtc="2025-06-22T16:16:00Z"/>
              <w:lang w:val="en-AU"/>
            </w:rPr>
          </w:rPrChange>
        </w:rPr>
      </w:pPr>
      <w:ins w:id="1523" w:author="Travis Moore" w:date="2025-06-23T01:16:00Z" w16du:dateUtc="2025-06-22T16:16:00Z">
        <w:r w:rsidRPr="009E49F7">
          <w:rPr>
            <w:rFonts w:asciiTheme="minorEastAsia" w:hAnsiTheme="minorEastAsia" w:hint="eastAsia"/>
            <w:lang w:val="en-AU"/>
            <w:rPrChange w:id="1524" w:author="Travis Moore" w:date="2025-06-23T01:44:00Z" w16du:dateUtc="2025-06-22T16:44:00Z">
              <w:rPr>
                <w:rFonts w:hint="eastAsia"/>
                <w:lang w:val="en-AU"/>
              </w:rPr>
            </w:rPrChange>
          </w:rPr>
          <w:t>第</w:t>
        </w:r>
      </w:ins>
      <w:ins w:id="1525" w:author="Travis Moore" w:date="2025-06-25T00:21:00Z" w16du:dateUtc="2025-06-24T15:21:00Z">
        <w:r w:rsidR="00EC2E5E">
          <w:rPr>
            <w:rFonts w:asciiTheme="minorEastAsia" w:hAnsiTheme="minorEastAsia" w:hint="eastAsia"/>
            <w:lang w:val="en-AU"/>
          </w:rPr>
          <w:t>40</w:t>
        </w:r>
      </w:ins>
      <w:ins w:id="1526" w:author="Travis Moore" w:date="2025-06-23T01:16:00Z" w16du:dateUtc="2025-06-22T16:16:00Z">
        <w:r w:rsidRPr="009E49F7">
          <w:rPr>
            <w:rFonts w:asciiTheme="minorEastAsia" w:hAnsiTheme="minorEastAsia" w:hint="eastAsia"/>
            <w:lang w:val="en-AU"/>
            <w:rPrChange w:id="1527" w:author="Travis Moore" w:date="2025-06-23T01:44:00Z" w16du:dateUtc="2025-06-22T16:44:00Z">
              <w:rPr>
                <w:rFonts w:hint="eastAsia"/>
                <w:lang w:val="en-AU"/>
              </w:rPr>
            </w:rPrChange>
          </w:rPr>
          <w:t>条　この法人の会計は、法第</w:t>
        </w:r>
        <w:r w:rsidRPr="009E49F7">
          <w:rPr>
            <w:rFonts w:asciiTheme="minorEastAsia" w:hAnsiTheme="minorEastAsia"/>
            <w:lang w:val="en-AU"/>
            <w:rPrChange w:id="1528" w:author="Travis Moore" w:date="2025-06-23T01:44:00Z" w16du:dateUtc="2025-06-22T16:44:00Z">
              <w:rPr>
                <w:lang w:val="en-AU"/>
              </w:rPr>
            </w:rPrChange>
          </w:rPr>
          <w:t>27</w:t>
        </w:r>
        <w:r w:rsidRPr="009E49F7">
          <w:rPr>
            <w:rFonts w:asciiTheme="minorEastAsia" w:hAnsiTheme="minorEastAsia" w:hint="eastAsia"/>
            <w:lang w:val="en-AU"/>
            <w:rPrChange w:id="1529" w:author="Travis Moore" w:date="2025-06-23T01:44:00Z" w16du:dateUtc="2025-06-22T16:44:00Z">
              <w:rPr>
                <w:rFonts w:hint="eastAsia"/>
                <w:lang w:val="en-AU"/>
              </w:rPr>
            </w:rPrChange>
          </w:rPr>
          <w:t>条各号に掲げる原則に従って行うものとする。</w:t>
        </w:r>
      </w:ins>
    </w:p>
    <w:p w14:paraId="20A6AE21" w14:textId="77777777" w:rsidR="004235B9" w:rsidRPr="009E49F7" w:rsidRDefault="004235B9" w:rsidP="004235B9">
      <w:pPr>
        <w:rPr>
          <w:ins w:id="1530" w:author="Travis Moore" w:date="2025-06-23T01:16:00Z" w16du:dateUtc="2025-06-22T16:16:00Z"/>
          <w:rFonts w:asciiTheme="minorEastAsia" w:hAnsiTheme="minorEastAsia"/>
          <w:lang w:val="en-AU"/>
          <w:rPrChange w:id="1531" w:author="Travis Moore" w:date="2025-06-23T01:44:00Z" w16du:dateUtc="2025-06-22T16:44:00Z">
            <w:rPr>
              <w:ins w:id="1532" w:author="Travis Moore" w:date="2025-06-23T01:16:00Z" w16du:dateUtc="2025-06-22T16:16:00Z"/>
              <w:lang w:val="en-AU"/>
            </w:rPr>
          </w:rPrChange>
        </w:rPr>
      </w:pPr>
      <w:ins w:id="1533" w:author="Travis Moore" w:date="2025-06-23T01:16:00Z" w16du:dateUtc="2025-06-22T16:16:00Z">
        <w:r w:rsidRPr="009E49F7">
          <w:rPr>
            <w:rFonts w:asciiTheme="minorEastAsia" w:hAnsiTheme="minorEastAsia" w:hint="eastAsia"/>
            <w:lang w:val="en-AU"/>
            <w:rPrChange w:id="1534" w:author="Travis Moore" w:date="2025-06-23T01:44:00Z" w16du:dateUtc="2025-06-22T16:44:00Z">
              <w:rPr>
                <w:rFonts w:hint="eastAsia"/>
                <w:lang w:val="en-AU"/>
              </w:rPr>
            </w:rPrChange>
          </w:rPr>
          <w:t>（事業計画及び予算）</w:t>
        </w:r>
      </w:ins>
    </w:p>
    <w:p w14:paraId="16D5224E" w14:textId="119FDDFF" w:rsidR="004235B9" w:rsidRPr="009E49F7" w:rsidRDefault="004235B9" w:rsidP="004235B9">
      <w:pPr>
        <w:rPr>
          <w:ins w:id="1535" w:author="Travis Moore" w:date="2025-06-23T01:16:00Z" w16du:dateUtc="2025-06-22T16:16:00Z"/>
          <w:rFonts w:asciiTheme="minorEastAsia" w:hAnsiTheme="minorEastAsia"/>
          <w:lang w:val="en-AU"/>
          <w:rPrChange w:id="1536" w:author="Travis Moore" w:date="2025-06-23T01:44:00Z" w16du:dateUtc="2025-06-22T16:44:00Z">
            <w:rPr>
              <w:ins w:id="1537" w:author="Travis Moore" w:date="2025-06-23T01:16:00Z" w16du:dateUtc="2025-06-22T16:16:00Z"/>
              <w:lang w:val="en-AU"/>
            </w:rPr>
          </w:rPrChange>
        </w:rPr>
      </w:pPr>
      <w:ins w:id="1538" w:author="Travis Moore" w:date="2025-06-23T01:16:00Z" w16du:dateUtc="2025-06-22T16:16:00Z">
        <w:r w:rsidRPr="009E49F7">
          <w:rPr>
            <w:rFonts w:asciiTheme="minorEastAsia" w:hAnsiTheme="minorEastAsia" w:hint="eastAsia"/>
            <w:lang w:val="en-AU"/>
            <w:rPrChange w:id="1539" w:author="Travis Moore" w:date="2025-06-23T01:44:00Z" w16du:dateUtc="2025-06-22T16:44:00Z">
              <w:rPr>
                <w:rFonts w:hint="eastAsia"/>
                <w:lang w:val="en-AU"/>
              </w:rPr>
            </w:rPrChange>
          </w:rPr>
          <w:t>第</w:t>
        </w:r>
      </w:ins>
      <w:ins w:id="1540" w:author="Travis Moore" w:date="2025-06-25T00:22:00Z" w16du:dateUtc="2025-06-24T15:22:00Z">
        <w:r w:rsidR="00EC2E5E">
          <w:rPr>
            <w:rFonts w:asciiTheme="minorEastAsia" w:hAnsiTheme="minorEastAsia" w:hint="eastAsia"/>
            <w:lang w:val="en-AU"/>
          </w:rPr>
          <w:t>41</w:t>
        </w:r>
      </w:ins>
      <w:ins w:id="1541" w:author="Travis Moore" w:date="2025-06-23T01:16:00Z" w16du:dateUtc="2025-06-22T16:16:00Z">
        <w:r w:rsidRPr="009E49F7">
          <w:rPr>
            <w:rFonts w:asciiTheme="minorEastAsia" w:hAnsiTheme="minorEastAsia" w:hint="eastAsia"/>
            <w:lang w:val="en-AU"/>
            <w:rPrChange w:id="1542" w:author="Travis Moore" w:date="2025-06-23T01:44:00Z" w16du:dateUtc="2025-06-22T16:44:00Z">
              <w:rPr>
                <w:rFonts w:hint="eastAsia"/>
                <w:lang w:val="en-AU"/>
              </w:rPr>
            </w:rPrChange>
          </w:rPr>
          <w:t>条　この法人の事業計画及びこれに伴う活動予算は、</w:t>
        </w:r>
      </w:ins>
      <w:ins w:id="1543" w:author="Travis Moore" w:date="2025-06-23T02:30:00Z" w16du:dateUtc="2025-06-22T17:30:00Z">
        <w:r w:rsidR="00693A8B">
          <w:rPr>
            <w:rFonts w:asciiTheme="minorEastAsia" w:hAnsiTheme="minorEastAsia" w:hint="eastAsia"/>
            <w:lang w:val="en-AU"/>
          </w:rPr>
          <w:t>代表理事</w:t>
        </w:r>
      </w:ins>
      <w:ins w:id="1544" w:author="Travis Moore" w:date="2025-06-23T01:16:00Z" w16du:dateUtc="2025-06-22T16:16:00Z">
        <w:r w:rsidRPr="009E49F7">
          <w:rPr>
            <w:rFonts w:asciiTheme="minorEastAsia" w:hAnsiTheme="minorEastAsia" w:hint="eastAsia"/>
            <w:lang w:val="en-AU"/>
            <w:rPrChange w:id="1545" w:author="Travis Moore" w:date="2025-06-23T01:44:00Z" w16du:dateUtc="2025-06-22T16:44:00Z">
              <w:rPr>
                <w:rFonts w:hint="eastAsia"/>
                <w:lang w:val="en-AU"/>
              </w:rPr>
            </w:rPrChange>
          </w:rPr>
          <w:t>が作成し、総会の議決を経なければならない。</w:t>
        </w:r>
      </w:ins>
    </w:p>
    <w:p w14:paraId="0991C2B0" w14:textId="77777777" w:rsidR="004235B9" w:rsidRPr="009E49F7" w:rsidRDefault="004235B9" w:rsidP="004235B9">
      <w:pPr>
        <w:rPr>
          <w:ins w:id="1546" w:author="Travis Moore" w:date="2025-06-23T01:16:00Z" w16du:dateUtc="2025-06-22T16:16:00Z"/>
          <w:rFonts w:asciiTheme="minorEastAsia" w:hAnsiTheme="minorEastAsia"/>
          <w:lang w:val="en-AU"/>
          <w:rPrChange w:id="1547" w:author="Travis Moore" w:date="2025-06-23T01:44:00Z" w16du:dateUtc="2025-06-22T16:44:00Z">
            <w:rPr>
              <w:ins w:id="1548" w:author="Travis Moore" w:date="2025-06-23T01:16:00Z" w16du:dateUtc="2025-06-22T16:16:00Z"/>
              <w:lang w:val="en-AU"/>
            </w:rPr>
          </w:rPrChange>
        </w:rPr>
      </w:pPr>
      <w:ins w:id="1549" w:author="Travis Moore" w:date="2025-06-23T01:16:00Z" w16du:dateUtc="2025-06-22T16:16:00Z">
        <w:r w:rsidRPr="009E49F7">
          <w:rPr>
            <w:rFonts w:asciiTheme="minorEastAsia" w:hAnsiTheme="minorEastAsia" w:hint="eastAsia"/>
            <w:lang w:val="en-AU"/>
            <w:rPrChange w:id="1550" w:author="Travis Moore" w:date="2025-06-23T01:44:00Z" w16du:dateUtc="2025-06-22T16:44:00Z">
              <w:rPr>
                <w:rFonts w:hint="eastAsia"/>
                <w:lang w:val="en-AU"/>
              </w:rPr>
            </w:rPrChange>
          </w:rPr>
          <w:t>（暫定予算）</w:t>
        </w:r>
      </w:ins>
    </w:p>
    <w:p w14:paraId="37E67DD4" w14:textId="7E25CD4E" w:rsidR="004235B9" w:rsidRDefault="004235B9" w:rsidP="00AA6058">
      <w:pPr>
        <w:rPr>
          <w:ins w:id="1551" w:author="Travis Moore" w:date="2025-07-02T14:56:00Z" w16du:dateUtc="2025-07-02T05:56:00Z"/>
          <w:rFonts w:asciiTheme="minorEastAsia" w:hAnsiTheme="minorEastAsia"/>
          <w:lang w:val="en-AU"/>
        </w:rPr>
      </w:pPr>
      <w:ins w:id="1552" w:author="Travis Moore" w:date="2025-06-23T01:16:00Z" w16du:dateUtc="2025-06-22T16:16:00Z">
        <w:r w:rsidRPr="009E49F7">
          <w:rPr>
            <w:rFonts w:asciiTheme="minorEastAsia" w:hAnsiTheme="minorEastAsia" w:hint="eastAsia"/>
            <w:lang w:val="en-AU"/>
            <w:rPrChange w:id="1553" w:author="Travis Moore" w:date="2025-06-23T01:44:00Z" w16du:dateUtc="2025-06-22T16:44:00Z">
              <w:rPr>
                <w:rFonts w:hint="eastAsia"/>
                <w:lang w:val="en-AU"/>
              </w:rPr>
            </w:rPrChange>
          </w:rPr>
          <w:t>第</w:t>
        </w:r>
      </w:ins>
      <w:ins w:id="1554" w:author="Travis Moore" w:date="2025-06-23T01:17:00Z" w16du:dateUtc="2025-06-22T16:17:00Z">
        <w:r w:rsidRPr="009E49F7">
          <w:rPr>
            <w:rFonts w:asciiTheme="minorEastAsia" w:hAnsiTheme="minorEastAsia"/>
            <w:lang w:val="en-AU"/>
            <w:rPrChange w:id="1555" w:author="Travis Moore" w:date="2025-06-23T01:44:00Z" w16du:dateUtc="2025-06-22T16:44:00Z">
              <w:rPr>
                <w:lang w:val="en-AU"/>
              </w:rPr>
            </w:rPrChange>
          </w:rPr>
          <w:t>4</w:t>
        </w:r>
      </w:ins>
      <w:ins w:id="1556" w:author="Travis Moore" w:date="2025-06-25T00:21:00Z" w16du:dateUtc="2025-06-24T15:21:00Z">
        <w:r w:rsidR="00EC2E5E">
          <w:rPr>
            <w:rFonts w:asciiTheme="minorEastAsia" w:hAnsiTheme="minorEastAsia" w:hint="eastAsia"/>
            <w:lang w:val="en-AU"/>
          </w:rPr>
          <w:t>2</w:t>
        </w:r>
      </w:ins>
      <w:ins w:id="1557" w:author="Travis Moore" w:date="2025-06-23T01:16:00Z" w16du:dateUtc="2025-06-22T16:16:00Z">
        <w:r w:rsidRPr="009E49F7">
          <w:rPr>
            <w:rFonts w:asciiTheme="minorEastAsia" w:hAnsiTheme="minorEastAsia" w:hint="eastAsia"/>
            <w:lang w:val="en-AU"/>
            <w:rPrChange w:id="1558" w:author="Travis Moore" w:date="2025-06-23T01:44:00Z" w16du:dateUtc="2025-06-22T16:44:00Z">
              <w:rPr>
                <w:rFonts w:hint="eastAsia"/>
                <w:lang w:val="en-AU"/>
              </w:rPr>
            </w:rPrChange>
          </w:rPr>
          <w:t xml:space="preserve">条　</w:t>
        </w:r>
        <w:r w:rsidRPr="00AA6058">
          <w:rPr>
            <w:rFonts w:asciiTheme="minorEastAsia" w:hAnsiTheme="minorEastAsia" w:hint="eastAsia"/>
            <w:lang w:val="en-AU"/>
            <w:rPrChange w:id="1559" w:author="Travis Moore" w:date="2025-07-02T14:54:00Z" w16du:dateUtc="2025-07-02T05:54:00Z">
              <w:rPr>
                <w:rFonts w:hint="eastAsia"/>
                <w:lang w:val="en-AU"/>
              </w:rPr>
            </w:rPrChange>
          </w:rPr>
          <w:t>前条の規定にかかわらず、やむを得ない理由により予算が成立しないときは、</w:t>
        </w:r>
      </w:ins>
      <w:ins w:id="1560" w:author="Travis Moore" w:date="2025-06-23T02:30:00Z" w16du:dateUtc="2025-06-22T17:30:00Z">
        <w:r w:rsidR="00693A8B" w:rsidRPr="00AA6058">
          <w:rPr>
            <w:rFonts w:asciiTheme="minorEastAsia" w:hAnsiTheme="minorEastAsia" w:hint="eastAsia"/>
            <w:lang w:val="en-AU"/>
            <w:rPrChange w:id="1561" w:author="Travis Moore" w:date="2025-07-02T14:54:00Z" w16du:dateUtc="2025-07-02T05:54:00Z">
              <w:rPr>
                <w:rFonts w:hint="eastAsia"/>
                <w:lang w:val="en-AU"/>
              </w:rPr>
            </w:rPrChange>
          </w:rPr>
          <w:t>代表理事</w:t>
        </w:r>
      </w:ins>
      <w:ins w:id="1562" w:author="Travis Moore" w:date="2025-06-23T01:16:00Z" w16du:dateUtc="2025-06-22T16:16:00Z">
        <w:r w:rsidRPr="00AA6058">
          <w:rPr>
            <w:rFonts w:asciiTheme="minorEastAsia" w:hAnsiTheme="minorEastAsia" w:hint="eastAsia"/>
            <w:lang w:val="en-AU"/>
            <w:rPrChange w:id="1563" w:author="Travis Moore" w:date="2025-07-02T14:54:00Z" w16du:dateUtc="2025-07-02T05:54:00Z">
              <w:rPr>
                <w:rFonts w:hint="eastAsia"/>
                <w:lang w:val="en-AU"/>
              </w:rPr>
            </w:rPrChange>
          </w:rPr>
          <w:t>は、理事会の議決を経て、予算成立の日まで前事業年度の予算に準じ収益費用を講じることができる。</w:t>
        </w:r>
      </w:ins>
    </w:p>
    <w:p w14:paraId="6B20CDD7" w14:textId="4D312335" w:rsidR="004235B9" w:rsidRPr="00AA6058" w:rsidRDefault="004235B9">
      <w:pPr>
        <w:pStyle w:val="ListParagraph"/>
        <w:numPr>
          <w:ilvl w:val="0"/>
          <w:numId w:val="70"/>
        </w:numPr>
        <w:rPr>
          <w:ins w:id="1564" w:author="Travis Moore" w:date="2025-06-23T01:16:00Z" w16du:dateUtc="2025-06-22T16:16:00Z"/>
          <w:rFonts w:asciiTheme="minorEastAsia" w:hAnsiTheme="minorEastAsia"/>
          <w:lang w:val="en-AU"/>
          <w:rPrChange w:id="1565" w:author="Travis Moore" w:date="2025-07-02T14:56:00Z" w16du:dateUtc="2025-07-02T05:56:00Z">
            <w:rPr>
              <w:ins w:id="1566" w:author="Travis Moore" w:date="2025-06-23T01:16:00Z" w16du:dateUtc="2025-06-22T16:16:00Z"/>
              <w:lang w:val="en-AU"/>
            </w:rPr>
          </w:rPrChange>
        </w:rPr>
        <w:pPrChange w:id="1567" w:author="Travis Moore" w:date="2025-07-02T14:56:00Z" w16du:dateUtc="2025-07-02T05:56:00Z">
          <w:pPr/>
        </w:pPrChange>
      </w:pPr>
      <w:ins w:id="1568" w:author="Travis Moore" w:date="2025-06-23T01:16:00Z" w16du:dateUtc="2025-06-22T16:16:00Z">
        <w:r w:rsidRPr="00AA6058">
          <w:rPr>
            <w:rFonts w:asciiTheme="minorEastAsia" w:hAnsiTheme="minorEastAsia" w:hint="eastAsia"/>
            <w:lang w:val="en-AU"/>
            <w:rPrChange w:id="1569" w:author="Travis Moore" w:date="2025-07-02T14:56:00Z" w16du:dateUtc="2025-07-02T05:56:00Z">
              <w:rPr>
                <w:rFonts w:hint="eastAsia"/>
                <w:lang w:val="en-AU"/>
              </w:rPr>
            </w:rPrChange>
          </w:rPr>
          <w:t>前項の収益費用は、新たに成立した予算の収益費用とみなす。</w:t>
        </w:r>
      </w:ins>
    </w:p>
    <w:p w14:paraId="6485A47E" w14:textId="77777777" w:rsidR="004235B9" w:rsidRPr="009E49F7" w:rsidRDefault="004235B9" w:rsidP="004235B9">
      <w:pPr>
        <w:rPr>
          <w:ins w:id="1570" w:author="Travis Moore" w:date="2025-06-23T01:16:00Z" w16du:dateUtc="2025-06-22T16:16:00Z"/>
          <w:rFonts w:asciiTheme="minorEastAsia" w:hAnsiTheme="minorEastAsia"/>
          <w:lang w:val="en-AU"/>
          <w:rPrChange w:id="1571" w:author="Travis Moore" w:date="2025-06-23T01:44:00Z" w16du:dateUtc="2025-06-22T16:44:00Z">
            <w:rPr>
              <w:ins w:id="1572" w:author="Travis Moore" w:date="2025-06-23T01:16:00Z" w16du:dateUtc="2025-06-22T16:16:00Z"/>
              <w:lang w:val="en-AU"/>
            </w:rPr>
          </w:rPrChange>
        </w:rPr>
      </w:pPr>
      <w:ins w:id="1573" w:author="Travis Moore" w:date="2025-06-23T01:16:00Z" w16du:dateUtc="2025-06-22T16:16:00Z">
        <w:r w:rsidRPr="009E49F7">
          <w:rPr>
            <w:rFonts w:asciiTheme="minorEastAsia" w:hAnsiTheme="minorEastAsia" w:hint="eastAsia"/>
            <w:lang w:val="en-AU"/>
            <w:rPrChange w:id="1574" w:author="Travis Moore" w:date="2025-06-23T01:44:00Z" w16du:dateUtc="2025-06-22T16:44:00Z">
              <w:rPr>
                <w:rFonts w:hint="eastAsia"/>
                <w:lang w:val="en-AU"/>
              </w:rPr>
            </w:rPrChange>
          </w:rPr>
          <w:t>（予算の追加及び更正）</w:t>
        </w:r>
      </w:ins>
    </w:p>
    <w:p w14:paraId="48E3CCB3" w14:textId="571BF4BF" w:rsidR="004235B9" w:rsidRPr="009E49F7" w:rsidRDefault="004235B9" w:rsidP="004235B9">
      <w:pPr>
        <w:rPr>
          <w:ins w:id="1575" w:author="Travis Moore" w:date="2025-06-23T01:16:00Z" w16du:dateUtc="2025-06-22T16:16:00Z"/>
          <w:rFonts w:asciiTheme="minorEastAsia" w:hAnsiTheme="minorEastAsia"/>
          <w:lang w:val="en-AU"/>
          <w:rPrChange w:id="1576" w:author="Travis Moore" w:date="2025-06-23T01:44:00Z" w16du:dateUtc="2025-06-22T16:44:00Z">
            <w:rPr>
              <w:ins w:id="1577" w:author="Travis Moore" w:date="2025-06-23T01:16:00Z" w16du:dateUtc="2025-06-22T16:16:00Z"/>
              <w:lang w:val="en-AU"/>
            </w:rPr>
          </w:rPrChange>
        </w:rPr>
      </w:pPr>
      <w:ins w:id="1578" w:author="Travis Moore" w:date="2025-06-23T01:16:00Z" w16du:dateUtc="2025-06-22T16:16:00Z">
        <w:r w:rsidRPr="009E49F7">
          <w:rPr>
            <w:rFonts w:asciiTheme="minorEastAsia" w:hAnsiTheme="minorEastAsia" w:hint="eastAsia"/>
            <w:lang w:val="en-AU"/>
            <w:rPrChange w:id="1579" w:author="Travis Moore" w:date="2025-06-23T01:44:00Z" w16du:dateUtc="2025-06-22T16:44:00Z">
              <w:rPr>
                <w:rFonts w:hint="eastAsia"/>
                <w:lang w:val="en-AU"/>
              </w:rPr>
            </w:rPrChange>
          </w:rPr>
          <w:t>第</w:t>
        </w:r>
      </w:ins>
      <w:ins w:id="1580" w:author="Travis Moore" w:date="2025-06-23T01:18:00Z" w16du:dateUtc="2025-06-22T16:18:00Z">
        <w:r w:rsidRPr="009E49F7">
          <w:rPr>
            <w:rFonts w:asciiTheme="minorEastAsia" w:hAnsiTheme="minorEastAsia"/>
            <w:lang w:val="en-AU"/>
            <w:rPrChange w:id="1581" w:author="Travis Moore" w:date="2025-06-23T01:44:00Z" w16du:dateUtc="2025-06-22T16:44:00Z">
              <w:rPr>
                <w:lang w:val="en-AU"/>
              </w:rPr>
            </w:rPrChange>
          </w:rPr>
          <w:t>4</w:t>
        </w:r>
      </w:ins>
      <w:ins w:id="1582" w:author="Travis Moore" w:date="2025-06-25T00:21:00Z" w16du:dateUtc="2025-06-24T15:21:00Z">
        <w:r w:rsidR="00EC2E5E">
          <w:rPr>
            <w:rFonts w:asciiTheme="minorEastAsia" w:hAnsiTheme="minorEastAsia" w:hint="eastAsia"/>
            <w:lang w:val="en-AU"/>
          </w:rPr>
          <w:t>3</w:t>
        </w:r>
      </w:ins>
      <w:ins w:id="1583" w:author="Travis Moore" w:date="2025-06-23T01:16:00Z" w16du:dateUtc="2025-06-22T16:16:00Z">
        <w:r w:rsidRPr="009E49F7">
          <w:rPr>
            <w:rFonts w:asciiTheme="minorEastAsia" w:hAnsiTheme="minorEastAsia" w:hint="eastAsia"/>
            <w:lang w:val="en-AU"/>
            <w:rPrChange w:id="1584" w:author="Travis Moore" w:date="2025-06-23T01:44:00Z" w16du:dateUtc="2025-06-22T16:44:00Z">
              <w:rPr>
                <w:rFonts w:hint="eastAsia"/>
                <w:lang w:val="en-AU"/>
              </w:rPr>
            </w:rPrChange>
          </w:rPr>
          <w:t>条　予算議決後にやむを得ない事由が生じたときは理事会の議決を経て、既定予算の追加又は更正をすることができる。</w:t>
        </w:r>
      </w:ins>
    </w:p>
    <w:p w14:paraId="53172D88" w14:textId="3ED1DDEF" w:rsidR="00DD5957" w:rsidRPr="00AA6058" w:rsidRDefault="00DD5957">
      <w:pPr>
        <w:rPr>
          <w:ins w:id="1585" w:author="Travis Moore" w:date="2025-06-23T01:19:00Z" w16du:dateUtc="2025-06-22T16:19:00Z"/>
          <w:rFonts w:asciiTheme="minorEastAsia" w:hAnsiTheme="minorEastAsia"/>
          <w:lang w:val="en-AU"/>
          <w:rPrChange w:id="1586" w:author="Travis Moore" w:date="2025-07-02T14:55:00Z" w16du:dateUtc="2025-07-02T05:55:00Z">
            <w:rPr>
              <w:ins w:id="1587" w:author="Travis Moore" w:date="2025-06-23T01:19:00Z" w16du:dateUtc="2025-06-22T16:19:00Z"/>
              <w:lang w:val="en-AU"/>
            </w:rPr>
          </w:rPrChange>
        </w:rPr>
        <w:pPrChange w:id="1588" w:author="Travis Moore" w:date="2025-07-02T14:55:00Z" w16du:dateUtc="2025-07-02T05:55:00Z">
          <w:pPr>
            <w:pStyle w:val="ListParagraph"/>
            <w:numPr>
              <w:numId w:val="60"/>
            </w:numPr>
            <w:ind w:hanging="360"/>
          </w:pPr>
        </w:pPrChange>
      </w:pPr>
      <w:r w:rsidRPr="009E49F7">
        <w:rPr>
          <w:rFonts w:asciiTheme="minorEastAsia" w:hAnsiTheme="minorEastAsia" w:hint="eastAsia"/>
          <w:lang w:val="en-AU"/>
          <w:rPrChange w:id="1589" w:author="Travis Moore" w:date="2025-06-23T01:44:00Z" w16du:dateUtc="2025-06-22T16:44:00Z">
            <w:rPr>
              <w:rFonts w:hint="eastAsia"/>
              <w:lang w:val="en-AU"/>
            </w:rPr>
          </w:rPrChange>
        </w:rPr>
        <w:t>（</w:t>
      </w:r>
      <w:ins w:id="1590" w:author="Travis Moore" w:date="2025-06-23T01:18:00Z" w16du:dateUtc="2025-06-22T16:18:00Z">
        <w:r w:rsidR="004235B9" w:rsidRPr="009E49F7">
          <w:rPr>
            <w:rFonts w:asciiTheme="minorEastAsia" w:hAnsiTheme="minorEastAsia" w:hint="eastAsia"/>
            <w:lang w:val="en-AU"/>
            <w:rPrChange w:id="1591" w:author="Travis Moore" w:date="2025-06-23T01:44:00Z" w16du:dateUtc="2025-06-22T16:44:00Z">
              <w:rPr>
                <w:rFonts w:hint="eastAsia"/>
                <w:lang w:val="en-AU"/>
              </w:rPr>
            </w:rPrChange>
          </w:rPr>
          <w:t>事業報告及び決算</w:t>
        </w:r>
      </w:ins>
      <w:del w:id="1592" w:author="Travis Moore" w:date="2025-06-23T01:18:00Z" w16du:dateUtc="2025-06-22T16:18:00Z">
        <w:r w:rsidRPr="009E49F7" w:rsidDel="004235B9">
          <w:rPr>
            <w:rFonts w:asciiTheme="minorEastAsia" w:hAnsiTheme="minorEastAsia" w:hint="eastAsia"/>
            <w:lang w:val="en-AU"/>
            <w:rPrChange w:id="1593" w:author="Travis Moore" w:date="2025-06-23T01:44:00Z" w16du:dateUtc="2025-06-22T16:44:00Z">
              <w:rPr>
                <w:rFonts w:hint="eastAsia"/>
                <w:lang w:val="en-AU"/>
              </w:rPr>
            </w:rPrChange>
          </w:rPr>
          <w:delText>事業報告等</w:delText>
        </w:r>
      </w:del>
      <w:r w:rsidRPr="009E49F7">
        <w:rPr>
          <w:rFonts w:asciiTheme="minorEastAsia" w:hAnsiTheme="minorEastAsia" w:hint="eastAsia"/>
          <w:lang w:val="en-AU"/>
          <w:rPrChange w:id="1594" w:author="Travis Moore" w:date="2025-06-23T01:44:00Z" w16du:dateUtc="2025-06-22T16:44:00Z">
            <w:rPr>
              <w:rFonts w:hint="eastAsia"/>
              <w:lang w:val="en-AU"/>
            </w:rPr>
          </w:rPrChange>
        </w:rPr>
        <w:t>）</w:t>
      </w:r>
      <w:r w:rsidRPr="009E49F7">
        <w:rPr>
          <w:rFonts w:asciiTheme="minorEastAsia" w:hAnsiTheme="minorEastAsia"/>
          <w:lang w:val="en-AU"/>
          <w:rPrChange w:id="1595" w:author="Travis Moore" w:date="2025-06-23T01:44:00Z" w16du:dateUtc="2025-06-22T16:44:00Z">
            <w:rPr>
              <w:lang w:val="en-AU"/>
            </w:rPr>
          </w:rPrChange>
        </w:rPr>
        <w:br/>
      </w:r>
      <w:del w:id="1596" w:author="Travis Moore" w:date="2025-06-25T00:20:00Z" w16du:dateUtc="2025-06-24T15:20:00Z">
        <w:r w:rsidRPr="009E49F7" w:rsidDel="00EC2E5E">
          <w:rPr>
            <w:rFonts w:asciiTheme="minorEastAsia" w:hAnsiTheme="minorEastAsia"/>
            <w:lang w:val="en-AU"/>
            <w:rPrChange w:id="1597" w:author="Travis Moore" w:date="2025-06-23T01:44:00Z" w16du:dateUtc="2025-06-22T16:44:00Z">
              <w:rPr>
                <w:lang w:val="en-AU"/>
              </w:rPr>
            </w:rPrChange>
          </w:rPr>
          <w:delText xml:space="preserve"> </w:delText>
        </w:r>
      </w:del>
      <w:r w:rsidRPr="009E49F7">
        <w:rPr>
          <w:rFonts w:asciiTheme="minorEastAsia" w:hAnsiTheme="minorEastAsia" w:hint="eastAsia"/>
          <w:lang w:val="en-AU"/>
          <w:rPrChange w:id="1598" w:author="Travis Moore" w:date="2025-06-23T01:44:00Z" w16du:dateUtc="2025-06-22T16:44:00Z">
            <w:rPr>
              <w:rFonts w:hint="eastAsia"/>
              <w:lang w:val="en-AU"/>
            </w:rPr>
          </w:rPrChange>
        </w:rPr>
        <w:t>第</w:t>
      </w:r>
      <w:del w:id="1599" w:author="Travis Moore" w:date="2025-06-23T01:18:00Z" w16du:dateUtc="2025-06-22T16:18:00Z">
        <w:r w:rsidRPr="009E49F7" w:rsidDel="004235B9">
          <w:rPr>
            <w:rFonts w:asciiTheme="minorEastAsia" w:hAnsiTheme="minorEastAsia"/>
            <w:lang w:val="en-AU"/>
            <w:rPrChange w:id="1600" w:author="Travis Moore" w:date="2025-06-23T01:44:00Z" w16du:dateUtc="2025-06-22T16:44:00Z">
              <w:rPr>
                <w:lang w:val="en-AU"/>
              </w:rPr>
            </w:rPrChange>
          </w:rPr>
          <w:delText>25</w:delText>
        </w:r>
      </w:del>
      <w:ins w:id="1601" w:author="Travis Moore" w:date="2025-06-23T01:18:00Z" w16du:dateUtc="2025-06-22T16:18:00Z">
        <w:r w:rsidR="004235B9" w:rsidRPr="009E49F7">
          <w:rPr>
            <w:rFonts w:asciiTheme="minorEastAsia" w:hAnsiTheme="minorEastAsia"/>
            <w:lang w:val="en-AU"/>
            <w:rPrChange w:id="1602" w:author="Travis Moore" w:date="2025-06-23T01:44:00Z" w16du:dateUtc="2025-06-22T16:44:00Z">
              <w:rPr>
                <w:lang w:val="en-AU"/>
              </w:rPr>
            </w:rPrChange>
          </w:rPr>
          <w:t>4</w:t>
        </w:r>
      </w:ins>
      <w:ins w:id="1603" w:author="Travis Moore" w:date="2025-06-25T00:21:00Z" w16du:dateUtc="2025-06-24T15:21:00Z">
        <w:r w:rsidR="00EC2E5E">
          <w:rPr>
            <w:rFonts w:asciiTheme="minorEastAsia" w:hAnsiTheme="minorEastAsia" w:hint="eastAsia"/>
            <w:lang w:val="en-AU"/>
          </w:rPr>
          <w:t>4</w:t>
        </w:r>
      </w:ins>
      <w:r w:rsidRPr="009E49F7">
        <w:rPr>
          <w:rFonts w:asciiTheme="minorEastAsia" w:hAnsiTheme="minorEastAsia" w:hint="eastAsia"/>
          <w:lang w:val="en-AU"/>
          <w:rPrChange w:id="1604" w:author="Travis Moore" w:date="2025-06-23T01:44:00Z" w16du:dateUtc="2025-06-22T16:44:00Z">
            <w:rPr>
              <w:rFonts w:hint="eastAsia"/>
              <w:lang w:val="en-AU"/>
            </w:rPr>
          </w:rPrChange>
        </w:rPr>
        <w:t xml:space="preserve">条　</w:t>
      </w:r>
      <w:r w:rsidRPr="00AA6058">
        <w:rPr>
          <w:rFonts w:asciiTheme="minorEastAsia" w:hAnsiTheme="minorEastAsia" w:hint="eastAsia"/>
          <w:lang w:val="en-AU"/>
          <w:rPrChange w:id="1605" w:author="Travis Moore" w:date="2025-07-02T14:55:00Z" w16du:dateUtc="2025-07-02T05:55:00Z">
            <w:rPr>
              <w:rFonts w:hint="eastAsia"/>
              <w:lang w:val="en-AU"/>
            </w:rPr>
          </w:rPrChange>
        </w:rPr>
        <w:t>毎事業年度終了後、事業報告書、</w:t>
      </w:r>
      <w:ins w:id="1606" w:author="Travis Moore" w:date="2025-06-23T01:19:00Z" w16du:dateUtc="2025-06-22T16:19:00Z">
        <w:r w:rsidR="004235B9" w:rsidRPr="00AA6058">
          <w:rPr>
            <w:rFonts w:asciiTheme="minorEastAsia" w:hAnsiTheme="minorEastAsia" w:hint="eastAsia"/>
            <w:lang w:val="en-AU"/>
            <w:rPrChange w:id="1607" w:author="Travis Moore" w:date="2025-07-02T14:55:00Z" w16du:dateUtc="2025-07-02T05:55:00Z">
              <w:rPr>
                <w:rFonts w:hint="eastAsia"/>
                <w:lang w:val="en-AU"/>
              </w:rPr>
            </w:rPrChange>
          </w:rPr>
          <w:t>活動</w:t>
        </w:r>
      </w:ins>
      <w:del w:id="1608" w:author="Travis Moore" w:date="2025-06-23T01:19:00Z" w16du:dateUtc="2025-06-22T16:19:00Z">
        <w:r w:rsidRPr="00AA6058" w:rsidDel="004235B9">
          <w:rPr>
            <w:rFonts w:asciiTheme="minorEastAsia" w:hAnsiTheme="minorEastAsia" w:hint="eastAsia"/>
            <w:lang w:val="en-AU"/>
            <w:rPrChange w:id="1609" w:author="Travis Moore" w:date="2025-07-02T14:55:00Z" w16du:dateUtc="2025-07-02T05:55:00Z">
              <w:rPr>
                <w:rFonts w:hint="eastAsia"/>
                <w:lang w:val="en-AU"/>
              </w:rPr>
            </w:rPrChange>
          </w:rPr>
          <w:delText>収支</w:delText>
        </w:r>
      </w:del>
      <w:r w:rsidRPr="00AA6058">
        <w:rPr>
          <w:rFonts w:asciiTheme="minorEastAsia" w:hAnsiTheme="minorEastAsia" w:hint="eastAsia"/>
          <w:lang w:val="en-AU"/>
          <w:rPrChange w:id="1610" w:author="Travis Moore" w:date="2025-07-02T14:55:00Z" w16du:dateUtc="2025-07-02T05:55:00Z">
            <w:rPr>
              <w:rFonts w:hint="eastAsia"/>
              <w:lang w:val="en-AU"/>
            </w:rPr>
          </w:rPrChange>
        </w:rPr>
        <w:t>計算書、貸借対照表および財産目録を作成し、監事の監査を経て総会の承認を受けなければならない。</w:t>
      </w:r>
    </w:p>
    <w:p w14:paraId="53E9DAFB" w14:textId="2D6CB0A9" w:rsidR="004235B9" w:rsidRPr="009E49F7" w:rsidRDefault="004235B9">
      <w:pPr>
        <w:pStyle w:val="ListParagraph"/>
        <w:numPr>
          <w:ilvl w:val="0"/>
          <w:numId w:val="69"/>
        </w:numPr>
        <w:rPr>
          <w:rFonts w:asciiTheme="minorEastAsia" w:hAnsiTheme="minorEastAsia"/>
          <w:lang w:val="en-AU"/>
          <w:rPrChange w:id="1611" w:author="Travis Moore" w:date="2025-06-23T01:44:00Z" w16du:dateUtc="2025-06-22T16:44:00Z">
            <w:rPr>
              <w:lang w:val="en-AU"/>
            </w:rPr>
          </w:rPrChange>
        </w:rPr>
        <w:pPrChange w:id="1612" w:author="Travis Moore" w:date="2025-07-02T14:55:00Z" w16du:dateUtc="2025-07-02T05:55:00Z">
          <w:pPr/>
        </w:pPrChange>
      </w:pPr>
      <w:ins w:id="1613" w:author="Travis Moore" w:date="2025-06-23T01:19:00Z" w16du:dateUtc="2025-06-22T16:19:00Z">
        <w:r w:rsidRPr="009E49F7">
          <w:rPr>
            <w:rFonts w:asciiTheme="minorEastAsia" w:hAnsiTheme="minorEastAsia" w:hint="eastAsia"/>
            <w:lang w:val="en-AU"/>
            <w:rPrChange w:id="1614" w:author="Travis Moore" w:date="2025-06-23T01:44:00Z" w16du:dateUtc="2025-06-22T16:44:00Z">
              <w:rPr>
                <w:rFonts w:hint="eastAsia"/>
                <w:lang w:val="en-AU"/>
              </w:rPr>
            </w:rPrChange>
          </w:rPr>
          <w:t>決算上剰余金を生じたときは、次事業年度に繰り越すものとする。</w:t>
        </w:r>
      </w:ins>
    </w:p>
    <w:p w14:paraId="3B3A8C3B" w14:textId="4F54FB48" w:rsidR="00DD5957" w:rsidRPr="009E49F7" w:rsidRDefault="00DD5957" w:rsidP="00565405">
      <w:pPr>
        <w:jc w:val="center"/>
        <w:rPr>
          <w:rFonts w:asciiTheme="minorEastAsia" w:hAnsiTheme="minorEastAsia"/>
          <w:lang w:val="en-AU"/>
          <w:rPrChange w:id="1615" w:author="Travis Moore" w:date="2025-06-23T01:44:00Z" w16du:dateUtc="2025-06-22T16:44:00Z">
            <w:rPr>
              <w:lang w:val="en-AU"/>
            </w:rPr>
          </w:rPrChange>
        </w:rPr>
      </w:pPr>
      <w:r w:rsidRPr="009E49F7">
        <w:rPr>
          <w:rFonts w:asciiTheme="minorEastAsia" w:hAnsiTheme="minorEastAsia" w:hint="eastAsia"/>
          <w:lang w:val="en-AU"/>
          <w:rPrChange w:id="1616" w:author="Travis Moore" w:date="2025-06-23T01:44:00Z" w16du:dateUtc="2025-06-22T16:44:00Z">
            <w:rPr>
              <w:rFonts w:hint="eastAsia"/>
              <w:lang w:val="en-AU"/>
            </w:rPr>
          </w:rPrChange>
        </w:rPr>
        <w:t>第</w:t>
      </w:r>
      <w:del w:id="1617" w:author="Travis Moore" w:date="2025-06-23T01:20:00Z" w16du:dateUtc="2025-06-22T16:20:00Z">
        <w:r w:rsidRPr="009E49F7" w:rsidDel="004235B9">
          <w:rPr>
            <w:rFonts w:asciiTheme="minorEastAsia" w:hAnsiTheme="minorEastAsia"/>
            <w:lang w:val="en-AU"/>
            <w:rPrChange w:id="1618" w:author="Travis Moore" w:date="2025-06-23T01:44:00Z" w16du:dateUtc="2025-06-22T16:44:00Z">
              <w:rPr>
                <w:lang w:val="en-AU"/>
              </w:rPr>
            </w:rPrChange>
          </w:rPr>
          <w:delText>6</w:delText>
        </w:r>
      </w:del>
      <w:ins w:id="1619" w:author="Travis Moore" w:date="2025-06-23T01:20:00Z" w16du:dateUtc="2025-06-22T16:20:00Z">
        <w:r w:rsidR="004235B9" w:rsidRPr="009E49F7">
          <w:rPr>
            <w:rFonts w:asciiTheme="minorEastAsia" w:hAnsiTheme="minorEastAsia" w:hint="eastAsia"/>
            <w:lang w:val="en-AU"/>
            <w:rPrChange w:id="1620" w:author="Travis Moore" w:date="2025-06-23T01:44:00Z" w16du:dateUtc="2025-06-22T16:44:00Z">
              <w:rPr>
                <w:rFonts w:hint="eastAsia"/>
                <w:lang w:val="en-AU"/>
              </w:rPr>
            </w:rPrChange>
          </w:rPr>
          <w:t>８</w:t>
        </w:r>
      </w:ins>
      <w:r w:rsidRPr="009E49F7">
        <w:rPr>
          <w:rFonts w:asciiTheme="minorEastAsia" w:hAnsiTheme="minorEastAsia" w:hint="eastAsia"/>
          <w:lang w:val="en-AU"/>
          <w:rPrChange w:id="1621" w:author="Travis Moore" w:date="2025-06-23T01:44:00Z" w16du:dateUtc="2025-06-22T16:44:00Z">
            <w:rPr>
              <w:rFonts w:hint="eastAsia"/>
              <w:lang w:val="en-AU"/>
            </w:rPr>
          </w:rPrChange>
        </w:rPr>
        <w:t>章　定款の変更及び解散</w:t>
      </w:r>
    </w:p>
    <w:p w14:paraId="50227465" w14:textId="0BEE9614" w:rsidR="00DD5957" w:rsidRPr="009E49F7" w:rsidRDefault="00DD5957" w:rsidP="00DD5957">
      <w:pPr>
        <w:rPr>
          <w:rFonts w:asciiTheme="minorEastAsia" w:hAnsiTheme="minorEastAsia"/>
          <w:lang w:val="en-AU"/>
          <w:rPrChange w:id="1622" w:author="Travis Moore" w:date="2025-06-23T01:44:00Z" w16du:dateUtc="2025-06-22T16:44:00Z">
            <w:rPr>
              <w:lang w:val="en-AU"/>
            </w:rPr>
          </w:rPrChange>
        </w:rPr>
      </w:pPr>
      <w:r w:rsidRPr="009E49F7">
        <w:rPr>
          <w:rFonts w:asciiTheme="minorEastAsia" w:hAnsiTheme="minorEastAsia" w:hint="eastAsia"/>
          <w:lang w:val="en-AU"/>
          <w:rPrChange w:id="1623" w:author="Travis Moore" w:date="2025-06-23T01:44:00Z" w16du:dateUtc="2025-06-22T16:44:00Z">
            <w:rPr>
              <w:rFonts w:hint="eastAsia"/>
              <w:lang w:val="en-AU"/>
            </w:rPr>
          </w:rPrChange>
        </w:rPr>
        <w:t>（定款の変更）</w:t>
      </w:r>
      <w:r w:rsidRPr="009E49F7">
        <w:rPr>
          <w:rFonts w:asciiTheme="minorEastAsia" w:hAnsiTheme="minorEastAsia"/>
          <w:lang w:val="en-AU"/>
          <w:rPrChange w:id="1624" w:author="Travis Moore" w:date="2025-06-23T01:44:00Z" w16du:dateUtc="2025-06-22T16:44:00Z">
            <w:rPr>
              <w:lang w:val="en-AU"/>
            </w:rPr>
          </w:rPrChange>
        </w:rPr>
        <w:br/>
        <w:t xml:space="preserve"> </w:t>
      </w:r>
      <w:r w:rsidRPr="009E49F7">
        <w:rPr>
          <w:rFonts w:asciiTheme="minorEastAsia" w:hAnsiTheme="minorEastAsia" w:hint="eastAsia"/>
          <w:lang w:val="en-AU"/>
          <w:rPrChange w:id="1625" w:author="Travis Moore" w:date="2025-06-23T01:44:00Z" w16du:dateUtc="2025-06-22T16:44:00Z">
            <w:rPr>
              <w:rFonts w:hint="eastAsia"/>
              <w:lang w:val="en-AU"/>
            </w:rPr>
          </w:rPrChange>
        </w:rPr>
        <w:t>第</w:t>
      </w:r>
      <w:del w:id="1626" w:author="Travis Moore" w:date="2025-06-23T01:29:00Z" w16du:dateUtc="2025-06-22T16:29:00Z">
        <w:r w:rsidRPr="009E49F7" w:rsidDel="00547386">
          <w:rPr>
            <w:rFonts w:asciiTheme="minorEastAsia" w:hAnsiTheme="minorEastAsia"/>
            <w:lang w:val="en-AU"/>
            <w:rPrChange w:id="1627" w:author="Travis Moore" w:date="2025-06-23T01:44:00Z" w16du:dateUtc="2025-06-22T16:44:00Z">
              <w:rPr>
                <w:lang w:val="en-AU"/>
              </w:rPr>
            </w:rPrChange>
          </w:rPr>
          <w:delText>26</w:delText>
        </w:r>
      </w:del>
      <w:ins w:id="1628" w:author="Travis Moore" w:date="2025-06-23T01:29:00Z" w16du:dateUtc="2025-06-22T16:29:00Z">
        <w:r w:rsidR="00547386" w:rsidRPr="009E49F7">
          <w:rPr>
            <w:rFonts w:asciiTheme="minorEastAsia" w:hAnsiTheme="minorEastAsia"/>
            <w:lang w:val="en-AU"/>
            <w:rPrChange w:id="1629" w:author="Travis Moore" w:date="2025-06-23T01:44:00Z" w16du:dateUtc="2025-06-22T16:44:00Z">
              <w:rPr>
                <w:lang w:val="en-AU"/>
              </w:rPr>
            </w:rPrChange>
          </w:rPr>
          <w:t>4</w:t>
        </w:r>
      </w:ins>
      <w:ins w:id="1630" w:author="Travis Moore" w:date="2025-06-25T00:21:00Z" w16du:dateUtc="2025-06-24T15:21:00Z">
        <w:r w:rsidR="00EC2E5E">
          <w:rPr>
            <w:rFonts w:asciiTheme="minorEastAsia" w:hAnsiTheme="minorEastAsia" w:hint="eastAsia"/>
            <w:lang w:val="en-AU"/>
          </w:rPr>
          <w:t>5</w:t>
        </w:r>
      </w:ins>
      <w:r w:rsidRPr="009E49F7">
        <w:rPr>
          <w:rFonts w:asciiTheme="minorEastAsia" w:hAnsiTheme="minorEastAsia" w:hint="eastAsia"/>
          <w:lang w:val="en-AU"/>
          <w:rPrChange w:id="1631" w:author="Travis Moore" w:date="2025-06-23T01:44:00Z" w16du:dateUtc="2025-06-22T16:44:00Z">
            <w:rPr>
              <w:rFonts w:hint="eastAsia"/>
              <w:lang w:val="en-AU"/>
            </w:rPr>
          </w:rPrChange>
        </w:rPr>
        <w:t>条　この定款を変更しようとするときは、</w:t>
      </w:r>
      <w:ins w:id="1632" w:author="Travis Moore" w:date="2025-06-23T01:25:00Z" w16du:dateUtc="2025-06-22T16:25:00Z">
        <w:r w:rsidR="00547386" w:rsidRPr="009E49F7">
          <w:rPr>
            <w:rFonts w:asciiTheme="minorEastAsia" w:hAnsiTheme="minorEastAsia" w:hint="eastAsia"/>
            <w:lang w:val="en-AU"/>
            <w:rPrChange w:id="1633" w:author="Travis Moore" w:date="2025-06-23T01:44:00Z" w16du:dateUtc="2025-06-22T16:44:00Z">
              <w:rPr>
                <w:rFonts w:hint="eastAsia"/>
                <w:lang w:val="en-AU"/>
              </w:rPr>
            </w:rPrChange>
          </w:rPr>
          <w:t>総会に</w:t>
        </w:r>
      </w:ins>
      <w:del w:id="1634" w:author="Travis Moore" w:date="2025-06-23T01:25:00Z" w16du:dateUtc="2025-06-22T16:25:00Z">
        <w:r w:rsidRPr="009E49F7" w:rsidDel="00547386">
          <w:rPr>
            <w:rFonts w:asciiTheme="minorEastAsia" w:hAnsiTheme="minorEastAsia" w:hint="eastAsia"/>
            <w:lang w:val="en-AU"/>
            <w:rPrChange w:id="1635" w:author="Travis Moore" w:date="2025-06-23T01:44:00Z" w16du:dateUtc="2025-06-22T16:44:00Z">
              <w:rPr>
                <w:rFonts w:hint="eastAsia"/>
                <w:lang w:val="en-AU"/>
              </w:rPr>
            </w:rPrChange>
          </w:rPr>
          <w:delText>総正会員の半数以上が出席する総会において、</w:delText>
        </w:r>
      </w:del>
      <w:r w:rsidRPr="009E49F7">
        <w:rPr>
          <w:rFonts w:asciiTheme="minorEastAsia" w:hAnsiTheme="minorEastAsia" w:hint="eastAsia"/>
          <w:lang w:val="en-AU"/>
          <w:rPrChange w:id="1636" w:author="Travis Moore" w:date="2025-06-23T01:44:00Z" w16du:dateUtc="2025-06-22T16:44:00Z">
            <w:rPr>
              <w:rFonts w:hint="eastAsia"/>
              <w:lang w:val="en-AU"/>
            </w:rPr>
          </w:rPrChange>
        </w:rPr>
        <w:t>出席した正会員の</w:t>
      </w:r>
      <w:r w:rsidRPr="009E49F7">
        <w:rPr>
          <w:rFonts w:asciiTheme="minorEastAsia" w:hAnsiTheme="minorEastAsia"/>
          <w:lang w:val="en-AU"/>
          <w:rPrChange w:id="1637" w:author="Travis Moore" w:date="2025-06-23T01:44:00Z" w16du:dateUtc="2025-06-22T16:44:00Z">
            <w:rPr>
              <w:lang w:val="en-AU"/>
            </w:rPr>
          </w:rPrChange>
        </w:rPr>
        <w:t>4</w:t>
      </w:r>
      <w:r w:rsidRPr="009E49F7">
        <w:rPr>
          <w:rFonts w:asciiTheme="minorEastAsia" w:hAnsiTheme="minorEastAsia" w:hint="eastAsia"/>
          <w:lang w:val="en-AU"/>
          <w:rPrChange w:id="1638" w:author="Travis Moore" w:date="2025-06-23T01:44:00Z" w16du:dateUtc="2025-06-22T16:44:00Z">
            <w:rPr>
              <w:rFonts w:hint="eastAsia"/>
              <w:lang w:val="en-AU"/>
            </w:rPr>
          </w:rPrChange>
        </w:rPr>
        <w:t>分の</w:t>
      </w:r>
      <w:r w:rsidRPr="009E49F7">
        <w:rPr>
          <w:rFonts w:asciiTheme="minorEastAsia" w:hAnsiTheme="minorEastAsia"/>
          <w:lang w:val="en-AU"/>
          <w:rPrChange w:id="1639" w:author="Travis Moore" w:date="2025-06-23T01:44:00Z" w16du:dateUtc="2025-06-22T16:44:00Z">
            <w:rPr>
              <w:lang w:val="en-AU"/>
            </w:rPr>
          </w:rPrChange>
        </w:rPr>
        <w:t>3</w:t>
      </w:r>
      <w:r w:rsidRPr="009E49F7">
        <w:rPr>
          <w:rFonts w:asciiTheme="minorEastAsia" w:hAnsiTheme="minorEastAsia" w:hint="eastAsia"/>
          <w:lang w:val="en-AU"/>
          <w:rPrChange w:id="1640" w:author="Travis Moore" w:date="2025-06-23T01:44:00Z" w16du:dateUtc="2025-06-22T16:44:00Z">
            <w:rPr>
              <w:rFonts w:hint="eastAsia"/>
              <w:lang w:val="en-AU"/>
            </w:rPr>
          </w:rPrChange>
        </w:rPr>
        <w:t>以上の多数による議決を経なければならない。ただし、法第</w:t>
      </w:r>
      <w:r w:rsidRPr="009E49F7">
        <w:rPr>
          <w:rFonts w:asciiTheme="minorEastAsia" w:hAnsiTheme="minorEastAsia"/>
          <w:lang w:val="en-AU"/>
          <w:rPrChange w:id="1641" w:author="Travis Moore" w:date="2025-06-23T01:44:00Z" w16du:dateUtc="2025-06-22T16:44:00Z">
            <w:rPr>
              <w:lang w:val="en-AU"/>
            </w:rPr>
          </w:rPrChange>
        </w:rPr>
        <w:t>25</w:t>
      </w:r>
      <w:r w:rsidRPr="009E49F7">
        <w:rPr>
          <w:rFonts w:asciiTheme="minorEastAsia" w:hAnsiTheme="minorEastAsia" w:hint="eastAsia"/>
          <w:lang w:val="en-AU"/>
          <w:rPrChange w:id="1642" w:author="Travis Moore" w:date="2025-06-23T01:44:00Z" w16du:dateUtc="2025-06-22T16:44:00Z">
            <w:rPr>
              <w:rFonts w:hint="eastAsia"/>
              <w:lang w:val="en-AU"/>
            </w:rPr>
          </w:rPrChange>
        </w:rPr>
        <w:t>条第</w:t>
      </w:r>
      <w:r w:rsidRPr="009E49F7">
        <w:rPr>
          <w:rFonts w:asciiTheme="minorEastAsia" w:hAnsiTheme="minorEastAsia"/>
          <w:lang w:val="en-AU"/>
          <w:rPrChange w:id="1643" w:author="Travis Moore" w:date="2025-06-23T01:44:00Z" w16du:dateUtc="2025-06-22T16:44:00Z">
            <w:rPr>
              <w:lang w:val="en-AU"/>
            </w:rPr>
          </w:rPrChange>
        </w:rPr>
        <w:t>3</w:t>
      </w:r>
      <w:r w:rsidRPr="009E49F7">
        <w:rPr>
          <w:rFonts w:asciiTheme="minorEastAsia" w:hAnsiTheme="minorEastAsia" w:hint="eastAsia"/>
          <w:lang w:val="en-AU"/>
          <w:rPrChange w:id="1644" w:author="Travis Moore" w:date="2025-06-23T01:44:00Z" w16du:dateUtc="2025-06-22T16:44:00Z">
            <w:rPr>
              <w:rFonts w:hint="eastAsia"/>
              <w:lang w:val="en-AU"/>
            </w:rPr>
          </w:rPrChange>
        </w:rPr>
        <w:t>項に規定する事項を変更する場合には、所轄庁の認証を得なければならない。</w:t>
      </w:r>
    </w:p>
    <w:p w14:paraId="22C8A9BD" w14:textId="78CB5F87" w:rsidR="00547386" w:rsidRPr="009937C5" w:rsidRDefault="00DD5957" w:rsidP="009937C5">
      <w:pPr>
        <w:rPr>
          <w:ins w:id="1645" w:author="Travis Moore" w:date="2025-06-23T01:26:00Z" w16du:dateUtc="2025-06-22T16:26:00Z"/>
          <w:rFonts w:asciiTheme="minorEastAsia" w:hAnsiTheme="minorEastAsia"/>
          <w:lang w:val="en-AU"/>
          <w:rPrChange w:id="1646" w:author="Travis Moore" w:date="2025-07-02T16:02:00Z" w16du:dateUtc="2025-07-02T07:02:00Z">
            <w:rPr>
              <w:ins w:id="1647" w:author="Travis Moore" w:date="2025-06-23T01:26:00Z" w16du:dateUtc="2025-06-22T16:26:00Z"/>
              <w:lang w:val="en-AU"/>
            </w:rPr>
          </w:rPrChange>
        </w:rPr>
      </w:pPr>
      <w:r w:rsidRPr="009E49F7">
        <w:rPr>
          <w:rFonts w:asciiTheme="minorEastAsia" w:hAnsiTheme="minorEastAsia" w:hint="eastAsia"/>
          <w:lang w:val="en-AU"/>
          <w:rPrChange w:id="1648" w:author="Travis Moore" w:date="2025-06-23T01:44:00Z" w16du:dateUtc="2025-06-22T16:44:00Z">
            <w:rPr>
              <w:rFonts w:hint="eastAsia"/>
              <w:lang w:val="en-AU"/>
            </w:rPr>
          </w:rPrChange>
        </w:rPr>
        <w:t>（解散）</w:t>
      </w:r>
      <w:r w:rsidRPr="009E49F7">
        <w:rPr>
          <w:rFonts w:asciiTheme="minorEastAsia" w:hAnsiTheme="minorEastAsia"/>
          <w:lang w:val="en-AU"/>
          <w:rPrChange w:id="1649" w:author="Travis Moore" w:date="2025-06-23T01:44:00Z" w16du:dateUtc="2025-06-22T16:44:00Z">
            <w:rPr>
              <w:lang w:val="en-AU"/>
            </w:rPr>
          </w:rPrChange>
        </w:rPr>
        <w:br/>
        <w:t xml:space="preserve"> </w:t>
      </w:r>
      <w:r w:rsidRPr="009E49F7">
        <w:rPr>
          <w:rFonts w:asciiTheme="minorEastAsia" w:hAnsiTheme="minorEastAsia" w:hint="eastAsia"/>
          <w:lang w:val="en-AU"/>
          <w:rPrChange w:id="1650" w:author="Travis Moore" w:date="2025-06-23T01:44:00Z" w16du:dateUtc="2025-06-22T16:44:00Z">
            <w:rPr>
              <w:rFonts w:hint="eastAsia"/>
              <w:lang w:val="en-AU"/>
            </w:rPr>
          </w:rPrChange>
        </w:rPr>
        <w:t>第</w:t>
      </w:r>
      <w:del w:id="1651" w:author="Travis Moore" w:date="2025-06-23T01:30:00Z" w16du:dateUtc="2025-06-22T16:30:00Z">
        <w:r w:rsidRPr="009E49F7" w:rsidDel="00547386">
          <w:rPr>
            <w:rFonts w:asciiTheme="minorEastAsia" w:hAnsiTheme="minorEastAsia"/>
            <w:lang w:val="en-AU"/>
            <w:rPrChange w:id="1652" w:author="Travis Moore" w:date="2025-06-23T01:44:00Z" w16du:dateUtc="2025-06-22T16:44:00Z">
              <w:rPr>
                <w:lang w:val="en-AU"/>
              </w:rPr>
            </w:rPrChange>
          </w:rPr>
          <w:delText>27</w:delText>
        </w:r>
      </w:del>
      <w:ins w:id="1653" w:author="Travis Moore" w:date="2025-06-23T01:30:00Z" w16du:dateUtc="2025-06-22T16:30:00Z">
        <w:r w:rsidR="00547386" w:rsidRPr="009E49F7">
          <w:rPr>
            <w:rFonts w:asciiTheme="minorEastAsia" w:hAnsiTheme="minorEastAsia"/>
            <w:lang w:val="en-AU"/>
            <w:rPrChange w:id="1654" w:author="Travis Moore" w:date="2025-06-23T01:44:00Z" w16du:dateUtc="2025-06-22T16:44:00Z">
              <w:rPr>
                <w:lang w:val="en-AU"/>
              </w:rPr>
            </w:rPrChange>
          </w:rPr>
          <w:t>4</w:t>
        </w:r>
      </w:ins>
      <w:ins w:id="1655" w:author="Travis Moore" w:date="2025-06-25T00:21:00Z" w16du:dateUtc="2025-06-24T15:21:00Z">
        <w:r w:rsidR="00EC2E5E">
          <w:rPr>
            <w:rFonts w:asciiTheme="minorEastAsia" w:hAnsiTheme="minorEastAsia" w:hint="eastAsia"/>
            <w:lang w:val="en-AU"/>
          </w:rPr>
          <w:t>6</w:t>
        </w:r>
      </w:ins>
      <w:r w:rsidRPr="009E49F7">
        <w:rPr>
          <w:rFonts w:asciiTheme="minorEastAsia" w:hAnsiTheme="minorEastAsia" w:hint="eastAsia"/>
          <w:lang w:val="en-AU"/>
          <w:rPrChange w:id="1656" w:author="Travis Moore" w:date="2025-06-23T01:44:00Z" w16du:dateUtc="2025-06-22T16:44:00Z">
            <w:rPr>
              <w:rFonts w:hint="eastAsia"/>
              <w:lang w:val="en-AU"/>
            </w:rPr>
          </w:rPrChange>
        </w:rPr>
        <w:t>条</w:t>
      </w:r>
      <w:ins w:id="1657" w:author="Travis Moore" w:date="2025-07-02T16:02:00Z" w16du:dateUtc="2025-07-02T07:02:00Z">
        <w:r w:rsidR="009937C5">
          <w:rPr>
            <w:rFonts w:asciiTheme="minorEastAsia" w:hAnsiTheme="minorEastAsia" w:hint="eastAsia"/>
            <w:lang w:val="en-AU"/>
          </w:rPr>
          <w:t xml:space="preserve">　</w:t>
        </w:r>
      </w:ins>
      <w:del w:id="1658" w:author="Travis Moore" w:date="2025-06-23T01:26:00Z" w16du:dateUtc="2025-06-22T16:26:00Z">
        <w:r w:rsidRPr="009937C5" w:rsidDel="00547386">
          <w:rPr>
            <w:rFonts w:asciiTheme="minorEastAsia" w:hAnsiTheme="minorEastAsia" w:hint="eastAsia"/>
            <w:lang w:val="en-AU"/>
            <w:rPrChange w:id="1659" w:author="Travis Moore" w:date="2025-07-02T16:02:00Z" w16du:dateUtc="2025-07-02T07:02:00Z">
              <w:rPr>
                <w:rFonts w:hint="eastAsia"/>
                <w:lang w:val="en-AU"/>
              </w:rPr>
            </w:rPrChange>
          </w:rPr>
          <w:delText xml:space="preserve">　</w:delText>
        </w:r>
      </w:del>
      <w:r w:rsidRPr="009937C5">
        <w:rPr>
          <w:rFonts w:asciiTheme="minorEastAsia" w:hAnsiTheme="minorEastAsia" w:hint="eastAsia"/>
          <w:lang w:val="en-AU"/>
          <w:rPrChange w:id="1660" w:author="Travis Moore" w:date="2025-07-02T16:02:00Z" w16du:dateUtc="2025-07-02T07:02:00Z">
            <w:rPr>
              <w:rFonts w:hint="eastAsia"/>
              <w:lang w:val="en-AU"/>
            </w:rPr>
          </w:rPrChange>
        </w:rPr>
        <w:t>本法人は、</w:t>
      </w:r>
      <w:ins w:id="1661" w:author="Travis Moore" w:date="2025-06-23T01:26:00Z" w16du:dateUtc="2025-06-22T16:26:00Z">
        <w:r w:rsidR="00547386" w:rsidRPr="009937C5">
          <w:rPr>
            <w:rFonts w:asciiTheme="minorEastAsia" w:hAnsiTheme="minorEastAsia" w:hint="eastAsia"/>
            <w:lang w:val="en-AU"/>
            <w:rPrChange w:id="1662" w:author="Travis Moore" w:date="2025-07-02T16:02:00Z" w16du:dateUtc="2025-07-02T07:02:00Z">
              <w:rPr>
                <w:rFonts w:hint="eastAsia"/>
                <w:lang w:val="en-AU"/>
              </w:rPr>
            </w:rPrChange>
          </w:rPr>
          <w:t>次に掲げる事由により解散する。</w:t>
        </w:r>
      </w:ins>
    </w:p>
    <w:p w14:paraId="07248A29" w14:textId="522BB82E" w:rsidR="00547386" w:rsidRPr="009E49F7" w:rsidRDefault="00547386">
      <w:pPr>
        <w:pStyle w:val="ListParagraph"/>
        <w:numPr>
          <w:ilvl w:val="0"/>
          <w:numId w:val="61"/>
        </w:numPr>
        <w:rPr>
          <w:ins w:id="1663" w:author="Travis Moore" w:date="2025-06-23T01:26:00Z" w16du:dateUtc="2025-06-22T16:26:00Z"/>
          <w:rFonts w:asciiTheme="minorEastAsia" w:hAnsiTheme="minorEastAsia"/>
          <w:lang w:val="en-AU"/>
          <w:rPrChange w:id="1664" w:author="Travis Moore" w:date="2025-06-23T01:44:00Z" w16du:dateUtc="2025-06-22T16:44:00Z">
            <w:rPr>
              <w:ins w:id="1665" w:author="Travis Moore" w:date="2025-06-23T01:26:00Z" w16du:dateUtc="2025-06-22T16:26:00Z"/>
              <w:lang w:val="en-AU"/>
            </w:rPr>
          </w:rPrChange>
        </w:rPr>
        <w:pPrChange w:id="1666" w:author="Travis Moore" w:date="2025-06-23T01:26:00Z" w16du:dateUtc="2025-06-22T16:26:00Z">
          <w:pPr/>
        </w:pPrChange>
      </w:pPr>
      <w:ins w:id="1667" w:author="Travis Moore" w:date="2025-06-23T01:26:00Z" w16du:dateUtc="2025-06-22T16:26:00Z">
        <w:r w:rsidRPr="009E49F7">
          <w:rPr>
            <w:rFonts w:asciiTheme="minorEastAsia" w:hAnsiTheme="minorEastAsia" w:hint="eastAsia"/>
            <w:lang w:val="en-AU"/>
            <w:rPrChange w:id="1668" w:author="Travis Moore" w:date="2025-06-23T01:44:00Z" w16du:dateUtc="2025-06-22T16:44:00Z">
              <w:rPr>
                <w:rFonts w:hint="eastAsia"/>
                <w:lang w:val="en-AU"/>
              </w:rPr>
            </w:rPrChange>
          </w:rPr>
          <w:lastRenderedPageBreak/>
          <w:t>総会の決議</w:t>
        </w:r>
      </w:ins>
    </w:p>
    <w:p w14:paraId="1FD4F9D9" w14:textId="2A7E23A6" w:rsidR="00547386" w:rsidRPr="009E49F7" w:rsidRDefault="00547386">
      <w:pPr>
        <w:pStyle w:val="ListParagraph"/>
        <w:numPr>
          <w:ilvl w:val="0"/>
          <w:numId w:val="61"/>
        </w:numPr>
        <w:rPr>
          <w:ins w:id="1669" w:author="Travis Moore" w:date="2025-06-23T01:26:00Z" w16du:dateUtc="2025-06-22T16:26:00Z"/>
          <w:rFonts w:asciiTheme="minorEastAsia" w:hAnsiTheme="minorEastAsia"/>
          <w:lang w:val="en-AU"/>
          <w:rPrChange w:id="1670" w:author="Travis Moore" w:date="2025-06-23T01:44:00Z" w16du:dateUtc="2025-06-22T16:44:00Z">
            <w:rPr>
              <w:ins w:id="1671" w:author="Travis Moore" w:date="2025-06-23T01:26:00Z" w16du:dateUtc="2025-06-22T16:26:00Z"/>
              <w:lang w:val="en-AU"/>
            </w:rPr>
          </w:rPrChange>
        </w:rPr>
        <w:pPrChange w:id="1672" w:author="Travis Moore" w:date="2025-06-23T01:26:00Z" w16du:dateUtc="2025-06-22T16:26:00Z">
          <w:pPr/>
        </w:pPrChange>
      </w:pPr>
      <w:ins w:id="1673" w:author="Travis Moore" w:date="2025-06-23T01:26:00Z" w16du:dateUtc="2025-06-22T16:26:00Z">
        <w:r w:rsidRPr="009E49F7">
          <w:rPr>
            <w:rFonts w:asciiTheme="minorEastAsia" w:hAnsiTheme="minorEastAsia" w:hint="eastAsia"/>
            <w:lang w:val="en-AU"/>
            <w:rPrChange w:id="1674" w:author="Travis Moore" w:date="2025-06-23T01:44:00Z" w16du:dateUtc="2025-06-22T16:44:00Z">
              <w:rPr>
                <w:rFonts w:hint="eastAsia"/>
                <w:lang w:val="en-AU"/>
              </w:rPr>
            </w:rPrChange>
          </w:rPr>
          <w:t>目的とする特定非営利活動に係る事業の成功の不能</w:t>
        </w:r>
      </w:ins>
    </w:p>
    <w:p w14:paraId="4881C117" w14:textId="1A28B7C1" w:rsidR="00547386" w:rsidRPr="009E49F7" w:rsidRDefault="00547386">
      <w:pPr>
        <w:pStyle w:val="ListParagraph"/>
        <w:numPr>
          <w:ilvl w:val="0"/>
          <w:numId w:val="61"/>
        </w:numPr>
        <w:rPr>
          <w:ins w:id="1675" w:author="Travis Moore" w:date="2025-06-23T01:26:00Z" w16du:dateUtc="2025-06-22T16:26:00Z"/>
          <w:rFonts w:asciiTheme="minorEastAsia" w:hAnsiTheme="minorEastAsia"/>
          <w:lang w:val="en-AU"/>
          <w:rPrChange w:id="1676" w:author="Travis Moore" w:date="2025-06-23T01:44:00Z" w16du:dateUtc="2025-06-22T16:44:00Z">
            <w:rPr>
              <w:ins w:id="1677" w:author="Travis Moore" w:date="2025-06-23T01:26:00Z" w16du:dateUtc="2025-06-22T16:26:00Z"/>
              <w:lang w:val="en-AU"/>
            </w:rPr>
          </w:rPrChange>
        </w:rPr>
        <w:pPrChange w:id="1678" w:author="Travis Moore" w:date="2025-06-23T01:26:00Z" w16du:dateUtc="2025-06-22T16:26:00Z">
          <w:pPr/>
        </w:pPrChange>
      </w:pPr>
      <w:ins w:id="1679" w:author="Travis Moore" w:date="2025-06-23T01:26:00Z" w16du:dateUtc="2025-06-22T16:26:00Z">
        <w:r w:rsidRPr="009E49F7">
          <w:rPr>
            <w:rFonts w:asciiTheme="minorEastAsia" w:hAnsiTheme="minorEastAsia" w:hint="eastAsia"/>
            <w:lang w:val="en-AU"/>
            <w:rPrChange w:id="1680" w:author="Travis Moore" w:date="2025-06-23T01:44:00Z" w16du:dateUtc="2025-06-22T16:44:00Z">
              <w:rPr>
                <w:rFonts w:hint="eastAsia"/>
                <w:lang w:val="en-AU"/>
              </w:rPr>
            </w:rPrChange>
          </w:rPr>
          <w:t>正会員の欠亡</w:t>
        </w:r>
      </w:ins>
    </w:p>
    <w:p w14:paraId="34D95F3B" w14:textId="6B47173D" w:rsidR="00547386" w:rsidRPr="009E49F7" w:rsidRDefault="00547386">
      <w:pPr>
        <w:pStyle w:val="ListParagraph"/>
        <w:numPr>
          <w:ilvl w:val="0"/>
          <w:numId w:val="61"/>
        </w:numPr>
        <w:rPr>
          <w:ins w:id="1681" w:author="Travis Moore" w:date="2025-06-23T01:26:00Z" w16du:dateUtc="2025-06-22T16:26:00Z"/>
          <w:rFonts w:asciiTheme="minorEastAsia" w:hAnsiTheme="minorEastAsia"/>
          <w:lang w:val="en-AU"/>
          <w:rPrChange w:id="1682" w:author="Travis Moore" w:date="2025-06-23T01:44:00Z" w16du:dateUtc="2025-06-22T16:44:00Z">
            <w:rPr>
              <w:ins w:id="1683" w:author="Travis Moore" w:date="2025-06-23T01:26:00Z" w16du:dateUtc="2025-06-22T16:26:00Z"/>
              <w:lang w:val="en-AU"/>
            </w:rPr>
          </w:rPrChange>
        </w:rPr>
        <w:pPrChange w:id="1684" w:author="Travis Moore" w:date="2025-06-23T01:26:00Z" w16du:dateUtc="2025-06-22T16:26:00Z">
          <w:pPr/>
        </w:pPrChange>
      </w:pPr>
      <w:ins w:id="1685" w:author="Travis Moore" w:date="2025-06-23T01:26:00Z" w16du:dateUtc="2025-06-22T16:26:00Z">
        <w:r w:rsidRPr="009E49F7">
          <w:rPr>
            <w:rFonts w:asciiTheme="minorEastAsia" w:hAnsiTheme="minorEastAsia" w:hint="eastAsia"/>
            <w:lang w:val="en-AU"/>
            <w:rPrChange w:id="1686" w:author="Travis Moore" w:date="2025-06-23T01:44:00Z" w16du:dateUtc="2025-06-22T16:44:00Z">
              <w:rPr>
                <w:rFonts w:hint="eastAsia"/>
                <w:lang w:val="en-AU"/>
              </w:rPr>
            </w:rPrChange>
          </w:rPr>
          <w:t>合併</w:t>
        </w:r>
      </w:ins>
    </w:p>
    <w:p w14:paraId="1227260A" w14:textId="70358002" w:rsidR="00547386" w:rsidRPr="009E49F7" w:rsidRDefault="00547386">
      <w:pPr>
        <w:pStyle w:val="ListParagraph"/>
        <w:numPr>
          <w:ilvl w:val="0"/>
          <w:numId w:val="61"/>
        </w:numPr>
        <w:rPr>
          <w:ins w:id="1687" w:author="Travis Moore" w:date="2025-06-23T01:26:00Z" w16du:dateUtc="2025-06-22T16:26:00Z"/>
          <w:rFonts w:asciiTheme="minorEastAsia" w:hAnsiTheme="minorEastAsia"/>
          <w:lang w:val="en-AU"/>
          <w:rPrChange w:id="1688" w:author="Travis Moore" w:date="2025-06-23T01:44:00Z" w16du:dateUtc="2025-06-22T16:44:00Z">
            <w:rPr>
              <w:ins w:id="1689" w:author="Travis Moore" w:date="2025-06-23T01:26:00Z" w16du:dateUtc="2025-06-22T16:26:00Z"/>
              <w:lang w:val="en-AU"/>
            </w:rPr>
          </w:rPrChange>
        </w:rPr>
        <w:pPrChange w:id="1690" w:author="Travis Moore" w:date="2025-06-23T01:26:00Z" w16du:dateUtc="2025-06-22T16:26:00Z">
          <w:pPr/>
        </w:pPrChange>
      </w:pPr>
      <w:ins w:id="1691" w:author="Travis Moore" w:date="2025-06-23T01:26:00Z" w16du:dateUtc="2025-06-22T16:26:00Z">
        <w:r w:rsidRPr="009E49F7">
          <w:rPr>
            <w:rFonts w:asciiTheme="minorEastAsia" w:hAnsiTheme="minorEastAsia" w:hint="eastAsia"/>
            <w:lang w:val="en-AU"/>
            <w:rPrChange w:id="1692" w:author="Travis Moore" w:date="2025-06-23T01:44:00Z" w16du:dateUtc="2025-06-22T16:44:00Z">
              <w:rPr>
                <w:rFonts w:hint="eastAsia"/>
                <w:lang w:val="en-AU"/>
              </w:rPr>
            </w:rPrChange>
          </w:rPr>
          <w:t>破産手続開始の決定</w:t>
        </w:r>
      </w:ins>
    </w:p>
    <w:p w14:paraId="02EB0BAD" w14:textId="667CEE0F" w:rsidR="00547386" w:rsidRPr="009E49F7" w:rsidRDefault="00547386">
      <w:pPr>
        <w:pStyle w:val="ListParagraph"/>
        <w:numPr>
          <w:ilvl w:val="0"/>
          <w:numId w:val="61"/>
        </w:numPr>
        <w:rPr>
          <w:ins w:id="1693" w:author="Travis Moore" w:date="2025-06-23T01:26:00Z" w16du:dateUtc="2025-06-22T16:26:00Z"/>
          <w:rFonts w:asciiTheme="minorEastAsia" w:hAnsiTheme="minorEastAsia"/>
          <w:lang w:val="en-AU"/>
          <w:rPrChange w:id="1694" w:author="Travis Moore" w:date="2025-06-23T01:44:00Z" w16du:dateUtc="2025-06-22T16:44:00Z">
            <w:rPr>
              <w:ins w:id="1695" w:author="Travis Moore" w:date="2025-06-23T01:26:00Z" w16du:dateUtc="2025-06-22T16:26:00Z"/>
              <w:lang w:val="en-AU"/>
            </w:rPr>
          </w:rPrChange>
        </w:rPr>
        <w:pPrChange w:id="1696" w:author="Travis Moore" w:date="2025-06-23T01:26:00Z" w16du:dateUtc="2025-06-22T16:26:00Z">
          <w:pPr/>
        </w:pPrChange>
      </w:pPr>
      <w:ins w:id="1697" w:author="Travis Moore" w:date="2025-06-23T01:26:00Z" w16du:dateUtc="2025-06-22T16:26:00Z">
        <w:r w:rsidRPr="009E49F7">
          <w:rPr>
            <w:rFonts w:asciiTheme="minorEastAsia" w:hAnsiTheme="minorEastAsia" w:hint="eastAsia"/>
            <w:lang w:val="en-AU"/>
            <w:rPrChange w:id="1698" w:author="Travis Moore" w:date="2025-06-23T01:44:00Z" w16du:dateUtc="2025-06-22T16:44:00Z">
              <w:rPr>
                <w:rFonts w:hint="eastAsia"/>
                <w:lang w:val="en-AU"/>
              </w:rPr>
            </w:rPrChange>
          </w:rPr>
          <w:t>所轄庁による設立の認証の取消し</w:t>
        </w:r>
      </w:ins>
    </w:p>
    <w:p w14:paraId="0E2BAE9D" w14:textId="52A59400" w:rsidR="00547386" w:rsidRDefault="00547386" w:rsidP="009937C5">
      <w:pPr>
        <w:pStyle w:val="ListParagraph"/>
        <w:numPr>
          <w:ilvl w:val="0"/>
          <w:numId w:val="96"/>
        </w:numPr>
        <w:rPr>
          <w:ins w:id="1699" w:author="Travis Moore" w:date="2025-07-02T16:04:00Z" w16du:dateUtc="2025-07-02T07:04:00Z"/>
          <w:rFonts w:asciiTheme="minorEastAsia" w:hAnsiTheme="minorEastAsia"/>
          <w:lang w:val="en-AU"/>
        </w:rPr>
        <w:pPrChange w:id="1700" w:author="Travis Moore" w:date="2025-07-02T16:04:00Z" w16du:dateUtc="2025-07-02T07:04:00Z">
          <w:pPr>
            <w:pStyle w:val="ListParagraph"/>
            <w:numPr>
              <w:numId w:val="94"/>
            </w:numPr>
            <w:ind w:left="360" w:hanging="360"/>
          </w:pPr>
        </w:pPrChange>
      </w:pPr>
      <w:ins w:id="1701" w:author="Travis Moore" w:date="2025-06-23T01:26:00Z" w16du:dateUtc="2025-06-22T16:26:00Z">
        <w:r w:rsidRPr="009E49F7">
          <w:rPr>
            <w:rFonts w:asciiTheme="minorEastAsia" w:hAnsiTheme="minorEastAsia" w:hint="eastAsia"/>
            <w:lang w:val="en-AU"/>
            <w:rPrChange w:id="1702" w:author="Travis Moore" w:date="2025-06-23T01:44:00Z" w16du:dateUtc="2025-06-22T16:44:00Z">
              <w:rPr>
                <w:rFonts w:hint="eastAsia"/>
                <w:lang w:val="en-AU"/>
              </w:rPr>
            </w:rPrChange>
          </w:rPr>
          <w:t>前項第１号の事由によりこの法人が解散するときは、正会員総数の</w:t>
        </w:r>
      </w:ins>
      <w:ins w:id="1703" w:author="Travis Moore" w:date="2025-06-23T01:28:00Z" w16du:dateUtc="2025-06-22T16:28:00Z">
        <w:r w:rsidRPr="009E49F7">
          <w:rPr>
            <w:rFonts w:asciiTheme="minorEastAsia" w:hAnsiTheme="minorEastAsia"/>
            <w:lang w:val="en-AU"/>
            <w:rPrChange w:id="1704" w:author="Travis Moore" w:date="2025-06-23T01:44:00Z" w16du:dateUtc="2025-06-22T16:44:00Z">
              <w:rPr>
                <w:lang w:val="en-AU"/>
              </w:rPr>
            </w:rPrChange>
          </w:rPr>
          <w:t>10</w:t>
        </w:r>
      </w:ins>
      <w:ins w:id="1705" w:author="Travis Moore" w:date="2025-06-23T01:26:00Z" w16du:dateUtc="2025-06-22T16:26:00Z">
        <w:r w:rsidRPr="009E49F7">
          <w:rPr>
            <w:rFonts w:asciiTheme="minorEastAsia" w:hAnsiTheme="minorEastAsia" w:hint="eastAsia"/>
            <w:lang w:val="en-AU"/>
            <w:rPrChange w:id="1706" w:author="Travis Moore" w:date="2025-06-23T01:44:00Z" w16du:dateUtc="2025-06-22T16:44:00Z">
              <w:rPr>
                <w:rFonts w:hint="eastAsia"/>
                <w:lang w:val="en-AU"/>
              </w:rPr>
            </w:rPrChange>
          </w:rPr>
          <w:t>分の</w:t>
        </w:r>
      </w:ins>
      <w:ins w:id="1707" w:author="Travis Moore" w:date="2025-06-25T00:24:00Z" w16du:dateUtc="2025-06-24T15:24:00Z">
        <w:r w:rsidR="00EC2E5E">
          <w:rPr>
            <w:rFonts w:asciiTheme="minorEastAsia" w:hAnsiTheme="minorEastAsia" w:hint="eastAsia"/>
            <w:lang w:val="en-AU"/>
          </w:rPr>
          <w:t>８</w:t>
        </w:r>
      </w:ins>
      <w:ins w:id="1708" w:author="Travis Moore" w:date="2025-06-23T01:26:00Z" w16du:dateUtc="2025-06-22T16:26:00Z">
        <w:r w:rsidRPr="009E49F7">
          <w:rPr>
            <w:rFonts w:asciiTheme="minorEastAsia" w:hAnsiTheme="minorEastAsia" w:hint="eastAsia"/>
            <w:lang w:val="en-AU"/>
            <w:rPrChange w:id="1709" w:author="Travis Moore" w:date="2025-06-23T01:44:00Z" w16du:dateUtc="2025-06-22T16:44:00Z">
              <w:rPr>
                <w:rFonts w:hint="eastAsia"/>
                <w:lang w:val="en-AU"/>
              </w:rPr>
            </w:rPrChange>
          </w:rPr>
          <w:t>以上の承諾を得なければならない。</w:t>
        </w:r>
      </w:ins>
    </w:p>
    <w:p w14:paraId="21F5F6F1" w14:textId="431BCD4F" w:rsidR="009937C5" w:rsidRPr="009E49F7" w:rsidRDefault="009937C5" w:rsidP="009937C5">
      <w:pPr>
        <w:pStyle w:val="ListParagraph"/>
        <w:numPr>
          <w:ilvl w:val="0"/>
          <w:numId w:val="96"/>
        </w:numPr>
        <w:rPr>
          <w:ins w:id="1710" w:author="Travis Moore" w:date="2025-06-23T01:26:00Z" w16du:dateUtc="2025-06-22T16:26:00Z"/>
          <w:rFonts w:asciiTheme="minorEastAsia" w:hAnsiTheme="minorEastAsia"/>
          <w:lang w:val="en-AU"/>
          <w:rPrChange w:id="1711" w:author="Travis Moore" w:date="2025-06-23T01:44:00Z" w16du:dateUtc="2025-06-22T16:44:00Z">
            <w:rPr>
              <w:ins w:id="1712" w:author="Travis Moore" w:date="2025-06-23T01:26:00Z" w16du:dateUtc="2025-06-22T16:26:00Z"/>
              <w:lang w:val="en-AU"/>
            </w:rPr>
          </w:rPrChange>
        </w:rPr>
        <w:pPrChange w:id="1713" w:author="Travis Moore" w:date="2025-07-02T16:04:00Z" w16du:dateUtc="2025-07-02T07:04:00Z">
          <w:pPr/>
        </w:pPrChange>
      </w:pPr>
      <w:ins w:id="1714" w:author="Travis Moore" w:date="2025-07-02T16:04:00Z" w16du:dateUtc="2025-07-02T07:04:00Z">
        <w:r w:rsidRPr="00C16735">
          <w:rPr>
            <w:rFonts w:asciiTheme="minorEastAsia" w:hAnsiTheme="minorEastAsia" w:hint="eastAsia"/>
            <w:lang w:val="en-AU"/>
          </w:rPr>
          <w:t>第１項第２号の事由により解散するときは、所轄庁の認定を得なければならない。</w:t>
        </w:r>
      </w:ins>
    </w:p>
    <w:p w14:paraId="54D83309" w14:textId="7768C758" w:rsidR="00DD5957" w:rsidRPr="009E49F7" w:rsidDel="00853117" w:rsidRDefault="00DD5957" w:rsidP="009937C5">
      <w:pPr>
        <w:pStyle w:val="ListParagraph"/>
        <w:numPr>
          <w:ilvl w:val="0"/>
          <w:numId w:val="94"/>
        </w:numPr>
        <w:rPr>
          <w:del w:id="1715" w:author="Travis Moore" w:date="2025-06-23T01:34:00Z" w16du:dateUtc="2025-06-22T16:34:00Z"/>
          <w:rFonts w:asciiTheme="minorEastAsia" w:hAnsiTheme="minorEastAsia"/>
          <w:lang w:val="en-AU"/>
          <w:rPrChange w:id="1716" w:author="Travis Moore" w:date="2025-06-23T01:44:00Z" w16du:dateUtc="2025-06-22T16:44:00Z">
            <w:rPr>
              <w:del w:id="1717" w:author="Travis Moore" w:date="2025-06-23T01:34:00Z" w16du:dateUtc="2025-06-22T16:34:00Z"/>
              <w:lang w:val="en-AU"/>
            </w:rPr>
          </w:rPrChange>
        </w:rPr>
        <w:pPrChange w:id="1718" w:author="Travis Moore" w:date="2025-07-02T16:04:00Z" w16du:dateUtc="2025-07-02T07:04:00Z">
          <w:pPr/>
        </w:pPrChange>
      </w:pPr>
      <w:del w:id="1719" w:author="Travis Moore" w:date="2025-06-23T01:26:00Z" w16du:dateUtc="2025-06-22T16:26:00Z">
        <w:r w:rsidRPr="009E49F7" w:rsidDel="00547386">
          <w:rPr>
            <w:rFonts w:asciiTheme="minorEastAsia" w:hAnsiTheme="minorEastAsia" w:hint="eastAsia"/>
            <w:lang w:val="en-AU"/>
            <w:rPrChange w:id="1720" w:author="Travis Moore" w:date="2025-06-23T01:44:00Z" w16du:dateUtc="2025-06-22T16:44:00Z">
              <w:rPr>
                <w:rFonts w:hint="eastAsia"/>
                <w:lang w:val="en-AU"/>
              </w:rPr>
            </w:rPrChange>
          </w:rPr>
          <w:delText>総会の議決により解散することができる。</w:delText>
        </w:r>
      </w:del>
    </w:p>
    <w:p w14:paraId="052AD323" w14:textId="2D18FBEF" w:rsidR="00DD5957" w:rsidRPr="009E49F7" w:rsidDel="00547386" w:rsidRDefault="00DD5957">
      <w:pPr>
        <w:rPr>
          <w:del w:id="1721" w:author="Travis Moore" w:date="2025-06-23T01:31:00Z" w16du:dateUtc="2025-06-22T16:31:00Z"/>
          <w:rFonts w:asciiTheme="minorEastAsia" w:hAnsiTheme="minorEastAsia"/>
          <w:lang w:val="en-AU"/>
          <w:rPrChange w:id="1722" w:author="Travis Moore" w:date="2025-06-23T01:44:00Z" w16du:dateUtc="2025-06-22T16:44:00Z">
            <w:rPr>
              <w:del w:id="1723" w:author="Travis Moore" w:date="2025-06-23T01:31:00Z" w16du:dateUtc="2025-06-22T16:31:00Z"/>
              <w:lang w:val="en-AU"/>
            </w:rPr>
          </w:rPrChange>
        </w:rPr>
      </w:pPr>
      <w:del w:id="1724" w:author="Travis Moore" w:date="2025-06-23T01:31:00Z" w16du:dateUtc="2025-06-22T16:31:00Z">
        <w:r w:rsidRPr="009E49F7" w:rsidDel="00547386">
          <w:rPr>
            <w:rFonts w:asciiTheme="minorEastAsia" w:hAnsiTheme="minorEastAsia" w:hint="eastAsia"/>
            <w:lang w:val="en-AU"/>
            <w:rPrChange w:id="1725" w:author="Travis Moore" w:date="2025-06-23T01:44:00Z" w16du:dateUtc="2025-06-22T16:44:00Z">
              <w:rPr>
                <w:rFonts w:hint="eastAsia"/>
                <w:lang w:val="en-AU"/>
              </w:rPr>
            </w:rPrChange>
          </w:rPr>
          <w:delText>第</w:delText>
        </w:r>
      </w:del>
      <w:del w:id="1726" w:author="Travis Moore" w:date="2025-06-23T01:30:00Z" w16du:dateUtc="2025-06-22T16:30:00Z">
        <w:r w:rsidRPr="009E49F7" w:rsidDel="00547386">
          <w:rPr>
            <w:rFonts w:asciiTheme="minorEastAsia" w:hAnsiTheme="minorEastAsia"/>
            <w:lang w:val="en-AU"/>
            <w:rPrChange w:id="1727" w:author="Travis Moore" w:date="2025-06-23T01:44:00Z" w16du:dateUtc="2025-06-22T16:44:00Z">
              <w:rPr>
                <w:lang w:val="en-AU"/>
              </w:rPr>
            </w:rPrChange>
          </w:rPr>
          <w:delText>7</w:delText>
        </w:r>
      </w:del>
      <w:del w:id="1728" w:author="Travis Moore" w:date="2025-06-23T01:31:00Z" w16du:dateUtc="2025-06-22T16:31:00Z">
        <w:r w:rsidRPr="009E49F7" w:rsidDel="00547386">
          <w:rPr>
            <w:rFonts w:asciiTheme="minorEastAsia" w:hAnsiTheme="minorEastAsia" w:hint="eastAsia"/>
            <w:lang w:val="en-AU"/>
            <w:rPrChange w:id="1729" w:author="Travis Moore" w:date="2025-06-23T01:44:00Z" w16du:dateUtc="2025-06-22T16:44:00Z">
              <w:rPr>
                <w:rFonts w:hint="eastAsia"/>
                <w:lang w:val="en-AU"/>
              </w:rPr>
            </w:rPrChange>
          </w:rPr>
          <w:delText>章</w:delText>
        </w:r>
        <w:r w:rsidRPr="009E49F7" w:rsidDel="00547386">
          <w:rPr>
            <w:rFonts w:asciiTheme="minorEastAsia" w:hAnsiTheme="minorEastAsia"/>
            <w:lang w:val="en-AU"/>
            <w:rPrChange w:id="1730" w:author="Travis Moore" w:date="2025-06-23T01:44:00Z" w16du:dateUtc="2025-06-22T16:44:00Z">
              <w:rPr>
                <w:lang w:val="en-AU"/>
              </w:rPr>
            </w:rPrChange>
          </w:rPr>
          <w:delText xml:space="preserve"> </w:delText>
        </w:r>
        <w:r w:rsidRPr="009E49F7" w:rsidDel="00547386">
          <w:rPr>
            <w:rFonts w:asciiTheme="minorEastAsia" w:hAnsiTheme="minorEastAsia" w:hint="eastAsia"/>
            <w:lang w:val="en-AU"/>
            <w:rPrChange w:id="1731" w:author="Travis Moore" w:date="2025-06-23T01:44:00Z" w16du:dateUtc="2025-06-22T16:44:00Z">
              <w:rPr>
                <w:rFonts w:hint="eastAsia"/>
                <w:lang w:val="en-AU"/>
              </w:rPr>
            </w:rPrChange>
          </w:rPr>
          <w:delText>定款の変更、解散及び合併</w:delText>
        </w:r>
      </w:del>
    </w:p>
    <w:p w14:paraId="1EAEE7AD" w14:textId="4F06DEBD" w:rsidR="00547386" w:rsidRPr="009E49F7" w:rsidRDefault="00853117">
      <w:pPr>
        <w:rPr>
          <w:ins w:id="1732" w:author="Travis Moore" w:date="2025-06-23T01:31:00Z" w16du:dateUtc="2025-06-22T16:31:00Z"/>
          <w:rFonts w:asciiTheme="minorEastAsia" w:hAnsiTheme="minorEastAsia"/>
          <w:lang w:val="en-AU"/>
          <w:rPrChange w:id="1733" w:author="Travis Moore" w:date="2025-06-23T01:44:00Z" w16du:dateUtc="2025-06-22T16:44:00Z">
            <w:rPr>
              <w:ins w:id="1734" w:author="Travis Moore" w:date="2025-06-23T01:31:00Z" w16du:dateUtc="2025-06-22T16:31:00Z"/>
              <w:lang w:val="en-AU"/>
            </w:rPr>
          </w:rPrChange>
        </w:rPr>
        <w:pPrChange w:id="1735" w:author="Travis Moore" w:date="2025-06-23T01:34:00Z" w16du:dateUtc="2025-06-22T16:34:00Z">
          <w:pPr>
            <w:jc w:val="center"/>
          </w:pPr>
        </w:pPrChange>
      </w:pPr>
      <w:ins w:id="1736" w:author="Travis Moore" w:date="2025-06-23T01:34:00Z" w16du:dateUtc="2025-06-22T16:34:00Z">
        <w:r w:rsidRPr="009E49F7">
          <w:rPr>
            <w:rFonts w:asciiTheme="minorEastAsia" w:hAnsiTheme="minorEastAsia" w:hint="eastAsia"/>
            <w:lang w:val="en-AU"/>
            <w:rPrChange w:id="1737" w:author="Travis Moore" w:date="2025-06-23T01:44:00Z" w16du:dateUtc="2025-06-22T16:44:00Z">
              <w:rPr>
                <w:rFonts w:hint="eastAsia"/>
                <w:lang w:val="en-AU"/>
              </w:rPr>
            </w:rPrChange>
          </w:rPr>
          <w:t>（残余財産の帰属）</w:t>
        </w:r>
      </w:ins>
    </w:p>
    <w:p w14:paraId="56F2AAA6" w14:textId="13D74BD0" w:rsidR="00DD5957" w:rsidRPr="009E49F7" w:rsidRDefault="00DD5957" w:rsidP="00DD5957">
      <w:pPr>
        <w:rPr>
          <w:ins w:id="1738" w:author="Travis Moore" w:date="2025-06-23T01:35:00Z" w16du:dateUtc="2025-06-22T16:35:00Z"/>
          <w:rFonts w:asciiTheme="minorEastAsia" w:hAnsiTheme="minorEastAsia"/>
          <w:lang w:val="en-AU"/>
          <w:rPrChange w:id="1739" w:author="Travis Moore" w:date="2025-06-23T01:44:00Z" w16du:dateUtc="2025-06-22T16:44:00Z">
            <w:rPr>
              <w:ins w:id="1740" w:author="Travis Moore" w:date="2025-06-23T01:35:00Z" w16du:dateUtc="2025-06-22T16:35:00Z"/>
              <w:lang w:val="en-AU"/>
            </w:rPr>
          </w:rPrChange>
        </w:rPr>
      </w:pPr>
      <w:r w:rsidRPr="009E49F7">
        <w:rPr>
          <w:rFonts w:asciiTheme="minorEastAsia" w:hAnsiTheme="minorEastAsia" w:hint="eastAsia"/>
          <w:lang w:val="en-AU"/>
          <w:rPrChange w:id="1741" w:author="Travis Moore" w:date="2025-06-23T01:44:00Z" w16du:dateUtc="2025-06-22T16:44:00Z">
            <w:rPr>
              <w:rFonts w:hint="eastAsia"/>
              <w:lang w:val="en-AU"/>
            </w:rPr>
          </w:rPrChange>
        </w:rPr>
        <w:t>第</w:t>
      </w:r>
      <w:del w:id="1742" w:author="Travis Moore" w:date="2025-06-23T01:30:00Z" w16du:dateUtc="2025-06-22T16:30:00Z">
        <w:r w:rsidRPr="009E49F7" w:rsidDel="00547386">
          <w:rPr>
            <w:rFonts w:asciiTheme="minorEastAsia" w:hAnsiTheme="minorEastAsia"/>
            <w:lang w:val="en-AU"/>
            <w:rPrChange w:id="1743" w:author="Travis Moore" w:date="2025-06-23T01:44:00Z" w16du:dateUtc="2025-06-22T16:44:00Z">
              <w:rPr>
                <w:lang w:val="en-AU"/>
              </w:rPr>
            </w:rPrChange>
          </w:rPr>
          <w:delText>28</w:delText>
        </w:r>
      </w:del>
      <w:ins w:id="1744" w:author="Travis Moore" w:date="2025-06-23T01:30:00Z" w16du:dateUtc="2025-06-22T16:30:00Z">
        <w:r w:rsidR="00547386" w:rsidRPr="009E49F7">
          <w:rPr>
            <w:rFonts w:asciiTheme="minorEastAsia" w:hAnsiTheme="minorEastAsia"/>
            <w:lang w:val="en-AU"/>
            <w:rPrChange w:id="1745" w:author="Travis Moore" w:date="2025-06-23T01:44:00Z" w16du:dateUtc="2025-06-22T16:44:00Z">
              <w:rPr>
                <w:lang w:val="en-AU"/>
              </w:rPr>
            </w:rPrChange>
          </w:rPr>
          <w:t>4</w:t>
        </w:r>
      </w:ins>
      <w:ins w:id="1746" w:author="Travis Moore" w:date="2025-06-25T00:21:00Z" w16du:dateUtc="2025-06-24T15:21:00Z">
        <w:r w:rsidR="00EC2E5E">
          <w:rPr>
            <w:rFonts w:asciiTheme="minorEastAsia" w:hAnsiTheme="minorEastAsia" w:hint="eastAsia"/>
            <w:lang w:val="en-AU"/>
          </w:rPr>
          <w:t>7</w:t>
        </w:r>
      </w:ins>
      <w:r w:rsidRPr="009E49F7">
        <w:rPr>
          <w:rFonts w:asciiTheme="minorEastAsia" w:hAnsiTheme="minorEastAsia" w:hint="eastAsia"/>
          <w:lang w:val="en-AU"/>
          <w:rPrChange w:id="1747" w:author="Travis Moore" w:date="2025-06-23T01:44:00Z" w16du:dateUtc="2025-06-22T16:44:00Z">
            <w:rPr>
              <w:rFonts w:hint="eastAsia"/>
              <w:lang w:val="en-AU"/>
            </w:rPr>
          </w:rPrChange>
        </w:rPr>
        <w:t>条</w:t>
      </w:r>
      <w:del w:id="1748" w:author="Travis Moore" w:date="2025-06-23T01:34:00Z" w16du:dateUtc="2025-06-22T16:34:00Z">
        <w:r w:rsidRPr="009E49F7" w:rsidDel="00853117">
          <w:rPr>
            <w:rFonts w:asciiTheme="minorEastAsia" w:hAnsiTheme="minorEastAsia" w:hint="eastAsia"/>
            <w:lang w:val="en-AU"/>
            <w:rPrChange w:id="1749" w:author="Travis Moore" w:date="2025-06-23T01:44:00Z" w16du:dateUtc="2025-06-22T16:44:00Z">
              <w:rPr>
                <w:rFonts w:hint="eastAsia"/>
                <w:lang w:val="en-AU"/>
              </w:rPr>
            </w:rPrChange>
          </w:rPr>
          <w:delText>（残余財産の帰属</w:delText>
        </w:r>
      </w:del>
      <w:ins w:id="1750" w:author="Travis Moore" w:date="2025-06-23T01:34:00Z" w16du:dateUtc="2025-06-22T16:34:00Z">
        <w:r w:rsidR="00853117" w:rsidRPr="009E49F7">
          <w:rPr>
            <w:rFonts w:asciiTheme="minorEastAsia" w:hAnsiTheme="minorEastAsia" w:hint="eastAsia"/>
            <w:lang w:val="en-AU"/>
            <w:rPrChange w:id="1751" w:author="Travis Moore" w:date="2025-06-23T01:44:00Z" w16du:dateUtc="2025-06-22T16:44:00Z">
              <w:rPr>
                <w:rFonts w:hint="eastAsia"/>
                <w:lang w:val="en-AU"/>
              </w:rPr>
            </w:rPrChange>
          </w:rPr>
          <w:t xml:space="preserve">　</w:t>
        </w:r>
      </w:ins>
      <w:del w:id="1752" w:author="Travis Moore" w:date="2025-06-23T01:34:00Z" w16du:dateUtc="2025-06-22T16:34:00Z">
        <w:r w:rsidRPr="009E49F7" w:rsidDel="00853117">
          <w:rPr>
            <w:rFonts w:asciiTheme="minorEastAsia" w:hAnsiTheme="minorEastAsia" w:hint="eastAsia"/>
            <w:lang w:val="en-AU"/>
            <w:rPrChange w:id="1753" w:author="Travis Moore" w:date="2025-06-23T01:44:00Z" w16du:dateUtc="2025-06-22T16:44:00Z">
              <w:rPr>
                <w:rFonts w:hint="eastAsia"/>
                <w:lang w:val="en-AU"/>
              </w:rPr>
            </w:rPrChange>
          </w:rPr>
          <w:delText>）</w:delText>
        </w:r>
        <w:r w:rsidRPr="009E49F7" w:rsidDel="00853117">
          <w:rPr>
            <w:rFonts w:asciiTheme="minorEastAsia" w:hAnsiTheme="minorEastAsia"/>
            <w:lang w:val="en-AU"/>
            <w:rPrChange w:id="1754" w:author="Travis Moore" w:date="2025-06-23T01:44:00Z" w16du:dateUtc="2025-06-22T16:44:00Z">
              <w:rPr>
                <w:lang w:val="en-AU"/>
              </w:rPr>
            </w:rPrChange>
          </w:rPr>
          <w:delText xml:space="preserve"> </w:delText>
        </w:r>
      </w:del>
      <w:ins w:id="1755" w:author="Travis Moore" w:date="2025-06-25T00:31:00Z">
        <w:r w:rsidR="00E47B15" w:rsidRPr="00E47B15">
          <w:rPr>
            <w:rFonts w:asciiTheme="minorEastAsia" w:hAnsiTheme="minorEastAsia"/>
          </w:rPr>
          <w:t>本法人が解散（合併又は破産手続開始の決定による解散を除く。）したときに残存する財産は、特定非営利活動促進法第11条第3項に掲げる者のうち、</w:t>
        </w:r>
      </w:ins>
      <w:ins w:id="1756" w:author="Travis Moore" w:date="2025-06-25T00:32:00Z" w16du:dateUtc="2025-06-24T15:32:00Z">
        <w:r w:rsidR="00E47B15" w:rsidRPr="00E47B15">
          <w:rPr>
            <w:rFonts w:asciiTheme="minorEastAsia" w:hAnsiTheme="minorEastAsia" w:hint="eastAsia"/>
          </w:rPr>
          <w:t>解散</w:t>
        </w:r>
      </w:ins>
      <w:ins w:id="1757" w:author="Travis Moore" w:date="2025-06-25T00:31:00Z">
        <w:r w:rsidR="00E47B15" w:rsidRPr="00E47B15">
          <w:rPr>
            <w:rFonts w:asciiTheme="minorEastAsia" w:hAnsiTheme="minorEastAsia"/>
          </w:rPr>
          <w:t>総会の議決を経て選定された者に譲渡するものとする</w:t>
        </w:r>
      </w:ins>
      <w:ins w:id="1758" w:author="Travis Moore" w:date="2025-06-25T00:31:00Z" w16du:dateUtc="2025-06-24T15:31:00Z">
        <w:r w:rsidR="00E47B15">
          <w:rPr>
            <w:rFonts w:asciiTheme="minorEastAsia" w:hAnsiTheme="minorEastAsia" w:hint="eastAsia"/>
          </w:rPr>
          <w:t>。</w:t>
        </w:r>
      </w:ins>
      <w:del w:id="1759" w:author="Travis Moore" w:date="2025-06-23T01:34:00Z" w16du:dateUtc="2025-06-22T16:34:00Z">
        <w:r w:rsidRPr="009E49F7" w:rsidDel="00853117">
          <w:rPr>
            <w:rFonts w:asciiTheme="minorEastAsia" w:hAnsiTheme="minorEastAsia" w:hint="eastAsia"/>
            <w:lang w:val="en-AU"/>
            <w:rPrChange w:id="1760" w:author="Travis Moore" w:date="2025-06-23T01:44:00Z" w16du:dateUtc="2025-06-22T16:44:00Z">
              <w:rPr>
                <w:rFonts w:hint="eastAsia"/>
                <w:lang w:val="en-AU"/>
              </w:rPr>
            </w:rPrChange>
          </w:rPr>
          <w:delText>本法人が解散（合併又は破産手続開始の決定による解散を除く。）したときに残存する財産は、特定非営利活動促進法第</w:delText>
        </w:r>
        <w:r w:rsidRPr="009E49F7" w:rsidDel="00853117">
          <w:rPr>
            <w:rFonts w:asciiTheme="minorEastAsia" w:hAnsiTheme="minorEastAsia"/>
            <w:lang w:val="en-AU"/>
            <w:rPrChange w:id="1761" w:author="Travis Moore" w:date="2025-06-23T01:44:00Z" w16du:dateUtc="2025-06-22T16:44:00Z">
              <w:rPr>
                <w:lang w:val="en-AU"/>
              </w:rPr>
            </w:rPrChange>
          </w:rPr>
          <w:delText>11</w:delText>
        </w:r>
        <w:r w:rsidRPr="009E49F7" w:rsidDel="00853117">
          <w:rPr>
            <w:rFonts w:asciiTheme="minorEastAsia" w:hAnsiTheme="minorEastAsia" w:hint="eastAsia"/>
            <w:lang w:val="en-AU"/>
            <w:rPrChange w:id="1762" w:author="Travis Moore" w:date="2025-06-23T01:44:00Z" w16du:dateUtc="2025-06-22T16:44:00Z">
              <w:rPr>
                <w:rFonts w:hint="eastAsia"/>
                <w:lang w:val="en-AU"/>
              </w:rPr>
            </w:rPrChange>
          </w:rPr>
          <w:delText>条第</w:delText>
        </w:r>
        <w:r w:rsidRPr="009E49F7" w:rsidDel="00853117">
          <w:rPr>
            <w:rFonts w:asciiTheme="minorEastAsia" w:hAnsiTheme="minorEastAsia"/>
            <w:lang w:val="en-AU"/>
            <w:rPrChange w:id="1763" w:author="Travis Moore" w:date="2025-06-23T01:44:00Z" w16du:dateUtc="2025-06-22T16:44:00Z">
              <w:rPr>
                <w:lang w:val="en-AU"/>
              </w:rPr>
            </w:rPrChange>
          </w:rPr>
          <w:delText>3</w:delText>
        </w:r>
        <w:r w:rsidRPr="009E49F7" w:rsidDel="00853117">
          <w:rPr>
            <w:rFonts w:asciiTheme="minorEastAsia" w:hAnsiTheme="minorEastAsia" w:hint="eastAsia"/>
            <w:lang w:val="en-AU"/>
            <w:rPrChange w:id="1764" w:author="Travis Moore" w:date="2025-06-23T01:44:00Z" w16du:dateUtc="2025-06-22T16:44:00Z">
              <w:rPr>
                <w:rFonts w:hint="eastAsia"/>
                <w:lang w:val="en-AU"/>
              </w:rPr>
            </w:rPrChange>
          </w:rPr>
          <w:delText>項に掲げる者のうち、</w:delText>
        </w:r>
        <w:r w:rsidRPr="009E49F7" w:rsidDel="00853117">
          <w:rPr>
            <w:rFonts w:asciiTheme="minorEastAsia" w:hAnsiTheme="minorEastAsia" w:hint="eastAsia"/>
            <w:b/>
            <w:bCs/>
            <w:lang w:val="en-AU"/>
            <w:rPrChange w:id="1765" w:author="Travis Moore" w:date="2025-06-23T01:44:00Z" w16du:dateUtc="2025-06-22T16:44:00Z">
              <w:rPr>
                <w:rFonts w:hint="eastAsia"/>
                <w:b/>
                <w:bCs/>
                <w:lang w:val="en-AU"/>
              </w:rPr>
            </w:rPrChange>
          </w:rPr>
          <w:delText>京都市</w:delText>
        </w:r>
        <w:r w:rsidRPr="009E49F7" w:rsidDel="00853117">
          <w:rPr>
            <w:rFonts w:asciiTheme="minorEastAsia" w:hAnsiTheme="minorEastAsia" w:hint="eastAsia"/>
            <w:lang w:val="en-AU"/>
            <w:rPrChange w:id="1766" w:author="Travis Moore" w:date="2025-06-23T01:44:00Z" w16du:dateUtc="2025-06-22T16:44:00Z">
              <w:rPr>
                <w:rFonts w:hint="eastAsia"/>
                <w:lang w:val="en-AU"/>
              </w:rPr>
            </w:rPrChange>
          </w:rPr>
          <w:delText>に譲渡するものとする。</w:delText>
        </w:r>
      </w:del>
    </w:p>
    <w:p w14:paraId="09A3F6DC" w14:textId="77777777" w:rsidR="00853117" w:rsidRPr="009E49F7" w:rsidRDefault="00853117" w:rsidP="00853117">
      <w:pPr>
        <w:rPr>
          <w:ins w:id="1767" w:author="Travis Moore" w:date="2025-06-23T01:35:00Z" w16du:dateUtc="2025-06-22T16:35:00Z"/>
          <w:rFonts w:asciiTheme="minorEastAsia" w:hAnsiTheme="minorEastAsia"/>
          <w:lang w:val="en-AU"/>
          <w:rPrChange w:id="1768" w:author="Travis Moore" w:date="2025-06-23T01:44:00Z" w16du:dateUtc="2025-06-22T16:44:00Z">
            <w:rPr>
              <w:ins w:id="1769" w:author="Travis Moore" w:date="2025-06-23T01:35:00Z" w16du:dateUtc="2025-06-22T16:35:00Z"/>
              <w:lang w:val="en-AU"/>
            </w:rPr>
          </w:rPrChange>
        </w:rPr>
      </w:pPr>
      <w:ins w:id="1770" w:author="Travis Moore" w:date="2025-06-23T01:35:00Z" w16du:dateUtc="2025-06-22T16:35:00Z">
        <w:r w:rsidRPr="009E49F7">
          <w:rPr>
            <w:rFonts w:asciiTheme="minorEastAsia" w:hAnsiTheme="minorEastAsia" w:hint="eastAsia"/>
            <w:lang w:val="en-AU"/>
            <w:rPrChange w:id="1771" w:author="Travis Moore" w:date="2025-06-23T01:44:00Z" w16du:dateUtc="2025-06-22T16:44:00Z">
              <w:rPr>
                <w:rFonts w:hint="eastAsia"/>
                <w:lang w:val="en-AU"/>
              </w:rPr>
            </w:rPrChange>
          </w:rPr>
          <w:t>（合併）</w:t>
        </w:r>
      </w:ins>
    </w:p>
    <w:p w14:paraId="447661A9" w14:textId="48B94828" w:rsidR="00853117" w:rsidRPr="009E49F7" w:rsidRDefault="00853117" w:rsidP="00853117">
      <w:pPr>
        <w:rPr>
          <w:rFonts w:asciiTheme="minorEastAsia" w:hAnsiTheme="minorEastAsia"/>
          <w:lang w:val="en-AU"/>
          <w:rPrChange w:id="1772" w:author="Travis Moore" w:date="2025-06-23T01:44:00Z" w16du:dateUtc="2025-06-22T16:44:00Z">
            <w:rPr>
              <w:lang w:val="en-AU"/>
            </w:rPr>
          </w:rPrChange>
        </w:rPr>
      </w:pPr>
      <w:ins w:id="1773" w:author="Travis Moore" w:date="2025-06-23T01:35:00Z" w16du:dateUtc="2025-06-22T16:35:00Z">
        <w:r w:rsidRPr="009E49F7">
          <w:rPr>
            <w:rFonts w:asciiTheme="minorEastAsia" w:hAnsiTheme="minorEastAsia" w:hint="eastAsia"/>
            <w:lang w:val="en-AU"/>
            <w:rPrChange w:id="1774" w:author="Travis Moore" w:date="2025-06-23T01:44:00Z" w16du:dateUtc="2025-06-22T16:44:00Z">
              <w:rPr>
                <w:rFonts w:hint="eastAsia"/>
                <w:lang w:val="en-AU"/>
              </w:rPr>
            </w:rPrChange>
          </w:rPr>
          <w:t>第</w:t>
        </w:r>
        <w:r w:rsidRPr="009E49F7">
          <w:rPr>
            <w:rFonts w:asciiTheme="minorEastAsia" w:hAnsiTheme="minorEastAsia"/>
            <w:lang w:val="en-AU"/>
            <w:rPrChange w:id="1775" w:author="Travis Moore" w:date="2025-06-23T01:44:00Z" w16du:dateUtc="2025-06-22T16:44:00Z">
              <w:rPr>
                <w:lang w:val="en-AU"/>
              </w:rPr>
            </w:rPrChange>
          </w:rPr>
          <w:t>4</w:t>
        </w:r>
      </w:ins>
      <w:ins w:id="1776" w:author="Travis Moore" w:date="2025-06-25T00:21:00Z" w16du:dateUtc="2025-06-24T15:21:00Z">
        <w:r w:rsidR="00EC2E5E">
          <w:rPr>
            <w:rFonts w:asciiTheme="minorEastAsia" w:hAnsiTheme="minorEastAsia" w:hint="eastAsia"/>
            <w:lang w:val="en-AU"/>
          </w:rPr>
          <w:t>8</w:t>
        </w:r>
      </w:ins>
      <w:ins w:id="1777" w:author="Travis Moore" w:date="2025-06-23T01:35:00Z" w16du:dateUtc="2025-06-22T16:35:00Z">
        <w:r w:rsidRPr="009E49F7">
          <w:rPr>
            <w:rFonts w:asciiTheme="minorEastAsia" w:hAnsiTheme="minorEastAsia" w:hint="eastAsia"/>
            <w:lang w:val="en-AU"/>
            <w:rPrChange w:id="1778" w:author="Travis Moore" w:date="2025-06-23T01:44:00Z" w16du:dateUtc="2025-06-22T16:44:00Z">
              <w:rPr>
                <w:rFonts w:hint="eastAsia"/>
                <w:lang w:val="en-AU"/>
              </w:rPr>
            </w:rPrChange>
          </w:rPr>
          <w:t>条　この法人が合併しようとするときは、総会において正会員総数の</w:t>
        </w:r>
        <w:r w:rsidRPr="009E49F7">
          <w:rPr>
            <w:rFonts w:asciiTheme="minorEastAsia" w:hAnsiTheme="minorEastAsia"/>
            <w:lang w:val="en-AU"/>
            <w:rPrChange w:id="1779" w:author="Travis Moore" w:date="2025-06-23T01:44:00Z" w16du:dateUtc="2025-06-22T16:44:00Z">
              <w:rPr>
                <w:lang w:val="en-AU"/>
              </w:rPr>
            </w:rPrChange>
          </w:rPr>
          <w:t>10</w:t>
        </w:r>
        <w:r w:rsidRPr="009E49F7">
          <w:rPr>
            <w:rFonts w:asciiTheme="minorEastAsia" w:hAnsiTheme="minorEastAsia" w:hint="eastAsia"/>
            <w:lang w:val="en-AU"/>
            <w:rPrChange w:id="1780" w:author="Travis Moore" w:date="2025-06-23T01:44:00Z" w16du:dateUtc="2025-06-22T16:44:00Z">
              <w:rPr>
                <w:rFonts w:hint="eastAsia"/>
                <w:lang w:val="en-AU"/>
              </w:rPr>
            </w:rPrChange>
          </w:rPr>
          <w:t>分の</w:t>
        </w:r>
      </w:ins>
      <w:ins w:id="1781" w:author="Travis Moore" w:date="2025-06-25T00:34:00Z" w16du:dateUtc="2025-06-24T15:34:00Z">
        <w:r w:rsidR="00E47B15">
          <w:rPr>
            <w:rFonts w:asciiTheme="minorEastAsia" w:hAnsiTheme="minorEastAsia" w:hint="eastAsia"/>
            <w:lang w:val="en-AU"/>
          </w:rPr>
          <w:t>８</w:t>
        </w:r>
      </w:ins>
      <w:ins w:id="1782" w:author="Travis Moore" w:date="2025-06-23T01:35:00Z" w16du:dateUtc="2025-06-22T16:35:00Z">
        <w:r w:rsidRPr="009E49F7">
          <w:rPr>
            <w:rFonts w:asciiTheme="minorEastAsia" w:hAnsiTheme="minorEastAsia" w:hint="eastAsia"/>
            <w:lang w:val="en-AU"/>
            <w:rPrChange w:id="1783" w:author="Travis Moore" w:date="2025-06-23T01:44:00Z" w16du:dateUtc="2025-06-22T16:44:00Z">
              <w:rPr>
                <w:rFonts w:hint="eastAsia"/>
                <w:lang w:val="en-AU"/>
              </w:rPr>
            </w:rPrChange>
          </w:rPr>
          <w:t>以上の多数による議決を経、かつ、所轄庁の認証を得なければならない。</w:t>
        </w:r>
      </w:ins>
    </w:p>
    <w:p w14:paraId="36898057" w14:textId="29DDF3DA" w:rsidR="00DD5957" w:rsidRPr="009E49F7" w:rsidRDefault="00DD5957" w:rsidP="00565405">
      <w:pPr>
        <w:jc w:val="center"/>
        <w:rPr>
          <w:rFonts w:asciiTheme="minorEastAsia" w:hAnsiTheme="minorEastAsia"/>
          <w:lang w:val="en-AU"/>
          <w:rPrChange w:id="1784" w:author="Travis Moore" w:date="2025-06-23T01:44:00Z" w16du:dateUtc="2025-06-22T16:44:00Z">
            <w:rPr>
              <w:lang w:val="en-AU"/>
            </w:rPr>
          </w:rPrChange>
        </w:rPr>
      </w:pPr>
      <w:r w:rsidRPr="009E49F7">
        <w:rPr>
          <w:rFonts w:asciiTheme="minorEastAsia" w:hAnsiTheme="minorEastAsia" w:hint="eastAsia"/>
          <w:lang w:val="en-AU"/>
          <w:rPrChange w:id="1785" w:author="Travis Moore" w:date="2025-06-23T01:44:00Z" w16du:dateUtc="2025-06-22T16:44:00Z">
            <w:rPr>
              <w:rFonts w:hint="eastAsia"/>
              <w:lang w:val="en-AU"/>
            </w:rPr>
          </w:rPrChange>
        </w:rPr>
        <w:t>第</w:t>
      </w:r>
      <w:del w:id="1786" w:author="Travis Moore" w:date="2025-06-23T01:36:00Z" w16du:dateUtc="2025-06-22T16:36:00Z">
        <w:r w:rsidRPr="009E49F7" w:rsidDel="00853117">
          <w:rPr>
            <w:rFonts w:asciiTheme="minorEastAsia" w:hAnsiTheme="minorEastAsia"/>
            <w:lang w:val="en-AU"/>
            <w:rPrChange w:id="1787" w:author="Travis Moore" w:date="2025-06-23T01:44:00Z" w16du:dateUtc="2025-06-22T16:44:00Z">
              <w:rPr>
                <w:lang w:val="en-AU"/>
              </w:rPr>
            </w:rPrChange>
          </w:rPr>
          <w:delText>8</w:delText>
        </w:r>
      </w:del>
      <w:ins w:id="1788" w:author="Travis Moore" w:date="2025-06-23T01:36:00Z" w16du:dateUtc="2025-06-22T16:36:00Z">
        <w:r w:rsidR="00853117" w:rsidRPr="009E49F7">
          <w:rPr>
            <w:rFonts w:asciiTheme="minorEastAsia" w:hAnsiTheme="minorEastAsia" w:hint="eastAsia"/>
            <w:lang w:val="en-AU"/>
            <w:rPrChange w:id="1789" w:author="Travis Moore" w:date="2025-06-23T01:44:00Z" w16du:dateUtc="2025-06-22T16:44:00Z">
              <w:rPr>
                <w:rFonts w:hint="eastAsia"/>
                <w:lang w:val="en-AU"/>
              </w:rPr>
            </w:rPrChange>
          </w:rPr>
          <w:t>９</w:t>
        </w:r>
      </w:ins>
      <w:r w:rsidRPr="009E49F7">
        <w:rPr>
          <w:rFonts w:asciiTheme="minorEastAsia" w:hAnsiTheme="minorEastAsia" w:hint="eastAsia"/>
          <w:lang w:val="en-AU"/>
          <w:rPrChange w:id="1790" w:author="Travis Moore" w:date="2025-06-23T01:44:00Z" w16du:dateUtc="2025-06-22T16:44:00Z">
            <w:rPr>
              <w:rFonts w:hint="eastAsia"/>
              <w:lang w:val="en-AU"/>
            </w:rPr>
          </w:rPrChange>
        </w:rPr>
        <w:t>章</w:t>
      </w:r>
      <w:r w:rsidRPr="009E49F7">
        <w:rPr>
          <w:rFonts w:asciiTheme="minorEastAsia" w:hAnsiTheme="minorEastAsia"/>
          <w:lang w:val="en-AU"/>
          <w:rPrChange w:id="1791" w:author="Travis Moore" w:date="2025-06-23T01:44:00Z" w16du:dateUtc="2025-06-22T16:44:00Z">
            <w:rPr>
              <w:lang w:val="en-AU"/>
            </w:rPr>
          </w:rPrChange>
        </w:rPr>
        <w:t xml:space="preserve"> </w:t>
      </w:r>
      <w:r w:rsidRPr="009E49F7">
        <w:rPr>
          <w:rFonts w:asciiTheme="minorEastAsia" w:hAnsiTheme="minorEastAsia" w:hint="eastAsia"/>
          <w:lang w:val="en-AU"/>
          <w:rPrChange w:id="1792" w:author="Travis Moore" w:date="2025-06-23T01:44:00Z" w16du:dateUtc="2025-06-22T16:44:00Z">
            <w:rPr>
              <w:rFonts w:hint="eastAsia"/>
              <w:lang w:val="en-AU"/>
            </w:rPr>
          </w:rPrChange>
        </w:rPr>
        <w:t>公告の方法</w:t>
      </w:r>
    </w:p>
    <w:p w14:paraId="34592291" w14:textId="05FFC8A1" w:rsidR="00853117" w:rsidRPr="009E49F7" w:rsidRDefault="00853117" w:rsidP="00DD5957">
      <w:pPr>
        <w:rPr>
          <w:ins w:id="1793" w:author="Travis Moore" w:date="2025-06-23T01:36:00Z" w16du:dateUtc="2025-06-22T16:36:00Z"/>
          <w:rFonts w:asciiTheme="minorEastAsia" w:hAnsiTheme="minorEastAsia"/>
          <w:lang w:val="en-AU"/>
          <w:rPrChange w:id="1794" w:author="Travis Moore" w:date="2025-06-23T01:44:00Z" w16du:dateUtc="2025-06-22T16:44:00Z">
            <w:rPr>
              <w:ins w:id="1795" w:author="Travis Moore" w:date="2025-06-23T01:36:00Z" w16du:dateUtc="2025-06-22T16:36:00Z"/>
              <w:lang w:val="en-AU"/>
            </w:rPr>
          </w:rPrChange>
        </w:rPr>
      </w:pPr>
      <w:ins w:id="1796" w:author="Travis Moore" w:date="2025-06-23T01:36:00Z" w16du:dateUtc="2025-06-22T16:36:00Z">
        <w:r w:rsidRPr="009E49F7">
          <w:rPr>
            <w:rFonts w:asciiTheme="minorEastAsia" w:hAnsiTheme="minorEastAsia" w:hint="eastAsia"/>
            <w:lang w:val="en-AU"/>
            <w:rPrChange w:id="1797" w:author="Travis Moore" w:date="2025-06-23T01:44:00Z" w16du:dateUtc="2025-06-22T16:44:00Z">
              <w:rPr>
                <w:rFonts w:hint="eastAsia"/>
                <w:lang w:val="en-AU"/>
              </w:rPr>
            </w:rPrChange>
          </w:rPr>
          <w:t>（公告の方法）</w:t>
        </w:r>
      </w:ins>
    </w:p>
    <w:p w14:paraId="540D61DF" w14:textId="59B005D0" w:rsidR="00DD5957" w:rsidRPr="009E49F7" w:rsidDel="009937C5" w:rsidRDefault="00DD5957" w:rsidP="00DD5957">
      <w:pPr>
        <w:rPr>
          <w:del w:id="1798" w:author="Travis Moore" w:date="2025-07-02T16:05:00Z" w16du:dateUtc="2025-07-02T07:05:00Z"/>
          <w:rFonts w:asciiTheme="minorEastAsia" w:hAnsiTheme="minorEastAsia"/>
          <w:lang w:val="en-AU"/>
          <w:rPrChange w:id="1799" w:author="Travis Moore" w:date="2025-06-23T01:44:00Z" w16du:dateUtc="2025-06-22T16:44:00Z">
            <w:rPr>
              <w:del w:id="1800" w:author="Travis Moore" w:date="2025-07-02T16:05:00Z" w16du:dateUtc="2025-07-02T07:05:00Z"/>
              <w:lang w:val="en-AU"/>
            </w:rPr>
          </w:rPrChange>
        </w:rPr>
      </w:pPr>
      <w:r w:rsidRPr="009E49F7">
        <w:rPr>
          <w:rFonts w:asciiTheme="minorEastAsia" w:hAnsiTheme="minorEastAsia" w:hint="eastAsia"/>
          <w:lang w:val="en-AU"/>
          <w:rPrChange w:id="1801" w:author="Travis Moore" w:date="2025-06-23T01:44:00Z" w16du:dateUtc="2025-06-22T16:44:00Z">
            <w:rPr>
              <w:rFonts w:hint="eastAsia"/>
              <w:lang w:val="en-AU"/>
            </w:rPr>
          </w:rPrChange>
        </w:rPr>
        <w:t>第</w:t>
      </w:r>
      <w:del w:id="1802" w:author="Travis Moore" w:date="2025-06-23T01:36:00Z" w16du:dateUtc="2025-06-22T16:36:00Z">
        <w:r w:rsidRPr="009E49F7" w:rsidDel="00853117">
          <w:rPr>
            <w:rFonts w:asciiTheme="minorEastAsia" w:hAnsiTheme="minorEastAsia"/>
            <w:lang w:val="en-AU"/>
            <w:rPrChange w:id="1803" w:author="Travis Moore" w:date="2025-06-23T01:44:00Z" w16du:dateUtc="2025-06-22T16:44:00Z">
              <w:rPr>
                <w:lang w:val="en-AU"/>
              </w:rPr>
            </w:rPrChange>
          </w:rPr>
          <w:delText>29</w:delText>
        </w:r>
      </w:del>
      <w:ins w:id="1804" w:author="Travis Moore" w:date="2025-06-23T01:36:00Z" w16du:dateUtc="2025-06-22T16:36:00Z">
        <w:r w:rsidR="00853117" w:rsidRPr="009E49F7">
          <w:rPr>
            <w:rFonts w:asciiTheme="minorEastAsia" w:hAnsiTheme="minorEastAsia"/>
            <w:lang w:val="en-AU"/>
            <w:rPrChange w:id="1805" w:author="Travis Moore" w:date="2025-06-23T01:44:00Z" w16du:dateUtc="2025-06-22T16:44:00Z">
              <w:rPr>
                <w:lang w:val="en-AU"/>
              </w:rPr>
            </w:rPrChange>
          </w:rPr>
          <w:t>4</w:t>
        </w:r>
      </w:ins>
      <w:ins w:id="1806" w:author="Travis Moore" w:date="2025-06-25T00:21:00Z" w16du:dateUtc="2025-06-24T15:21:00Z">
        <w:r w:rsidR="00EC2E5E">
          <w:rPr>
            <w:rFonts w:asciiTheme="minorEastAsia" w:hAnsiTheme="minorEastAsia" w:hint="eastAsia"/>
            <w:lang w:val="en-AU"/>
          </w:rPr>
          <w:t>9</w:t>
        </w:r>
      </w:ins>
      <w:r w:rsidRPr="009E49F7">
        <w:rPr>
          <w:rFonts w:asciiTheme="minorEastAsia" w:hAnsiTheme="minorEastAsia" w:hint="eastAsia"/>
          <w:lang w:val="en-AU"/>
          <w:rPrChange w:id="1807" w:author="Travis Moore" w:date="2025-06-23T01:44:00Z" w16du:dateUtc="2025-06-22T16:44:00Z">
            <w:rPr>
              <w:rFonts w:hint="eastAsia"/>
              <w:lang w:val="en-AU"/>
            </w:rPr>
          </w:rPrChange>
        </w:rPr>
        <w:t>条</w:t>
      </w:r>
      <w:del w:id="1808" w:author="Travis Moore" w:date="2025-06-23T01:36:00Z" w16du:dateUtc="2025-06-22T16:36:00Z">
        <w:r w:rsidRPr="009E49F7" w:rsidDel="00853117">
          <w:rPr>
            <w:rFonts w:asciiTheme="minorEastAsia" w:hAnsiTheme="minorEastAsia" w:hint="eastAsia"/>
            <w:lang w:val="en-AU"/>
            <w:rPrChange w:id="1809" w:author="Travis Moore" w:date="2025-06-23T01:44:00Z" w16du:dateUtc="2025-06-22T16:44:00Z">
              <w:rPr>
                <w:rFonts w:hint="eastAsia"/>
                <w:lang w:val="en-AU"/>
              </w:rPr>
            </w:rPrChange>
          </w:rPr>
          <w:delText>（公告の方法）</w:delText>
        </w:r>
      </w:del>
      <w:ins w:id="1810" w:author="Travis Moore" w:date="2025-07-02T16:05:00Z" w16du:dateUtc="2025-07-02T07:05:00Z">
        <w:r w:rsidR="009937C5">
          <w:rPr>
            <w:rFonts w:asciiTheme="minorEastAsia" w:hAnsiTheme="minorEastAsia" w:hint="eastAsia"/>
            <w:lang w:val="en-AU"/>
          </w:rPr>
          <w:t xml:space="preserve">　</w:t>
        </w:r>
      </w:ins>
    </w:p>
    <w:p w14:paraId="207080CE" w14:textId="5F761626" w:rsidR="00DD5957" w:rsidRPr="009E49F7" w:rsidRDefault="00DD5957" w:rsidP="009937C5">
      <w:pPr>
        <w:rPr>
          <w:rFonts w:asciiTheme="minorEastAsia" w:hAnsiTheme="minorEastAsia"/>
          <w:lang w:val="en-AU"/>
          <w:rPrChange w:id="1811" w:author="Travis Moore" w:date="2025-06-23T01:44:00Z" w16du:dateUtc="2025-06-22T16:44:00Z">
            <w:rPr>
              <w:lang w:val="en-AU"/>
            </w:rPr>
          </w:rPrChange>
        </w:rPr>
        <w:pPrChange w:id="1812" w:author="Travis Moore" w:date="2025-07-02T16:05:00Z" w16du:dateUtc="2025-07-02T07:05:00Z">
          <w:pPr>
            <w:numPr>
              <w:numId w:val="24"/>
            </w:numPr>
            <w:tabs>
              <w:tab w:val="num" w:pos="720"/>
            </w:tabs>
            <w:ind w:left="720" w:hanging="360"/>
          </w:pPr>
        </w:pPrChange>
      </w:pPr>
      <w:r w:rsidRPr="009E49F7">
        <w:rPr>
          <w:rFonts w:asciiTheme="minorEastAsia" w:hAnsiTheme="minorEastAsia" w:hint="eastAsia"/>
          <w:lang w:val="en-AU"/>
          <w:rPrChange w:id="1813" w:author="Travis Moore" w:date="2025-06-23T01:44:00Z" w16du:dateUtc="2025-06-22T16:44:00Z">
            <w:rPr>
              <w:rFonts w:hint="eastAsia"/>
              <w:lang w:val="en-AU"/>
            </w:rPr>
          </w:rPrChange>
        </w:rPr>
        <w:t>本法人の公告は、</w:t>
      </w:r>
      <w:ins w:id="1814" w:author="Travis Moore" w:date="2025-06-23T01:37:00Z" w16du:dateUtc="2025-06-22T16:37:00Z">
        <w:r w:rsidR="00853117" w:rsidRPr="009E49F7">
          <w:rPr>
            <w:rFonts w:asciiTheme="minorEastAsia" w:hAnsiTheme="minorEastAsia" w:hint="eastAsia"/>
            <w:lang w:val="en-AU"/>
            <w:rPrChange w:id="1815" w:author="Travis Moore" w:date="2025-06-23T01:44:00Z" w16du:dateUtc="2025-06-22T16:44:00Z">
              <w:rPr>
                <w:rFonts w:hint="eastAsia"/>
                <w:lang w:val="en-AU"/>
              </w:rPr>
            </w:rPrChange>
          </w:rPr>
          <w:t>官報に掲載して行う</w:t>
        </w:r>
      </w:ins>
      <w:del w:id="1816" w:author="Travis Moore" w:date="2025-06-23T01:37:00Z" w16du:dateUtc="2025-06-22T16:37:00Z">
        <w:r w:rsidRPr="009E49F7" w:rsidDel="00853117">
          <w:rPr>
            <w:rFonts w:asciiTheme="minorEastAsia" w:hAnsiTheme="minorEastAsia" w:hint="eastAsia"/>
            <w:lang w:val="en-AU"/>
            <w:rPrChange w:id="1817" w:author="Travis Moore" w:date="2025-06-23T01:44:00Z" w16du:dateUtc="2025-06-22T16:44:00Z">
              <w:rPr>
                <w:rFonts w:hint="eastAsia"/>
                <w:lang w:val="en-AU"/>
              </w:rPr>
            </w:rPrChange>
          </w:rPr>
          <w:delText>本法人のホームページに掲載する方法により行う</w:delText>
        </w:r>
      </w:del>
      <w:r w:rsidRPr="009E49F7">
        <w:rPr>
          <w:rFonts w:asciiTheme="minorEastAsia" w:hAnsiTheme="minorEastAsia" w:hint="eastAsia"/>
          <w:lang w:val="en-AU"/>
          <w:rPrChange w:id="1818" w:author="Travis Moore" w:date="2025-06-23T01:44:00Z" w16du:dateUtc="2025-06-22T16:44:00Z">
            <w:rPr>
              <w:rFonts w:hint="eastAsia"/>
              <w:lang w:val="en-AU"/>
            </w:rPr>
          </w:rPrChange>
        </w:rPr>
        <w:t>。</w:t>
      </w:r>
    </w:p>
    <w:p w14:paraId="170A1BAE" w14:textId="61B0A4DD" w:rsidR="00DD5957" w:rsidRPr="009E49F7" w:rsidRDefault="00DD5957" w:rsidP="009937C5">
      <w:pPr>
        <w:numPr>
          <w:ilvl w:val="0"/>
          <w:numId w:val="97"/>
        </w:numPr>
        <w:rPr>
          <w:rFonts w:asciiTheme="minorEastAsia" w:hAnsiTheme="minorEastAsia"/>
          <w:lang w:val="en-AU"/>
          <w:rPrChange w:id="1819" w:author="Travis Moore" w:date="2025-06-23T01:44:00Z" w16du:dateUtc="2025-06-22T16:44:00Z">
            <w:rPr>
              <w:lang w:val="en-AU"/>
            </w:rPr>
          </w:rPrChange>
        </w:rPr>
        <w:pPrChange w:id="1820" w:author="Travis Moore" w:date="2025-07-02T16:05:00Z" w16du:dateUtc="2025-07-02T07:05:00Z">
          <w:pPr>
            <w:numPr>
              <w:numId w:val="24"/>
            </w:numPr>
            <w:tabs>
              <w:tab w:val="num" w:pos="720"/>
            </w:tabs>
            <w:ind w:left="720" w:hanging="360"/>
          </w:pPr>
        </w:pPrChange>
      </w:pPr>
      <w:r w:rsidRPr="005639C8">
        <w:rPr>
          <w:rFonts w:asciiTheme="minorEastAsia" w:hAnsiTheme="minorEastAsia" w:hint="eastAsia"/>
          <w:lang w:val="en-AU"/>
          <w:rPrChange w:id="1821" w:author="Travis Moore" w:date="2025-06-23T02:24:00Z" w16du:dateUtc="2025-06-22T17:24:00Z">
            <w:rPr>
              <w:rFonts w:hint="eastAsia"/>
              <w:lang w:val="en-AU"/>
            </w:rPr>
          </w:rPrChange>
        </w:rPr>
        <w:t>法第</w:t>
      </w:r>
      <w:r w:rsidRPr="005639C8">
        <w:rPr>
          <w:rFonts w:asciiTheme="minorEastAsia" w:hAnsiTheme="minorEastAsia"/>
          <w:lang w:val="en-AU"/>
          <w:rPrChange w:id="1822" w:author="Travis Moore" w:date="2025-06-23T02:24:00Z" w16du:dateUtc="2025-06-22T17:24:00Z">
            <w:rPr>
              <w:lang w:val="en-AU"/>
            </w:rPr>
          </w:rPrChange>
        </w:rPr>
        <w:t>28</w:t>
      </w:r>
      <w:r w:rsidRPr="005639C8">
        <w:rPr>
          <w:rFonts w:asciiTheme="minorEastAsia" w:hAnsiTheme="minorEastAsia" w:hint="eastAsia"/>
          <w:lang w:val="en-AU"/>
          <w:rPrChange w:id="1823" w:author="Travis Moore" w:date="2025-06-23T02:24:00Z" w16du:dateUtc="2025-06-22T17:24:00Z">
            <w:rPr>
              <w:rFonts w:hint="eastAsia"/>
              <w:lang w:val="en-AU"/>
            </w:rPr>
          </w:rPrChange>
        </w:rPr>
        <w:t>条の</w:t>
      </w:r>
      <w:r w:rsidRPr="005639C8">
        <w:rPr>
          <w:rFonts w:asciiTheme="minorEastAsia" w:hAnsiTheme="minorEastAsia"/>
          <w:lang w:val="en-AU"/>
          <w:rPrChange w:id="1824" w:author="Travis Moore" w:date="2025-06-23T02:24:00Z" w16du:dateUtc="2025-06-22T17:24:00Z">
            <w:rPr>
              <w:lang w:val="en-AU"/>
            </w:rPr>
          </w:rPrChange>
        </w:rPr>
        <w:t>2</w:t>
      </w:r>
      <w:r w:rsidRPr="005639C8">
        <w:rPr>
          <w:rFonts w:asciiTheme="minorEastAsia" w:hAnsiTheme="minorEastAsia" w:hint="eastAsia"/>
          <w:lang w:val="en-AU"/>
          <w:rPrChange w:id="1825" w:author="Travis Moore" w:date="2025-06-23T02:24:00Z" w16du:dateUtc="2025-06-22T17:24:00Z">
            <w:rPr>
              <w:rFonts w:hint="eastAsia"/>
              <w:lang w:val="en-AU"/>
            </w:rPr>
          </w:rPrChange>
        </w:rPr>
        <w:t>第</w:t>
      </w:r>
      <w:r w:rsidRPr="005639C8">
        <w:rPr>
          <w:rFonts w:asciiTheme="minorEastAsia" w:hAnsiTheme="minorEastAsia"/>
          <w:lang w:val="en-AU"/>
          <w:rPrChange w:id="1826" w:author="Travis Moore" w:date="2025-06-23T02:24:00Z" w16du:dateUtc="2025-06-22T17:24:00Z">
            <w:rPr>
              <w:lang w:val="en-AU"/>
            </w:rPr>
          </w:rPrChange>
        </w:rPr>
        <w:t>1</w:t>
      </w:r>
      <w:r w:rsidRPr="005639C8">
        <w:rPr>
          <w:rFonts w:asciiTheme="minorEastAsia" w:hAnsiTheme="minorEastAsia" w:hint="eastAsia"/>
          <w:lang w:val="en-AU"/>
          <w:rPrChange w:id="1827" w:author="Travis Moore" w:date="2025-06-23T02:24:00Z" w16du:dateUtc="2025-06-22T17:24:00Z">
            <w:rPr>
              <w:rFonts w:hint="eastAsia"/>
              <w:lang w:val="en-AU"/>
            </w:rPr>
          </w:rPrChange>
        </w:rPr>
        <w:t>項</w:t>
      </w:r>
      <w:r w:rsidRPr="009E49F7">
        <w:rPr>
          <w:rFonts w:asciiTheme="minorEastAsia" w:hAnsiTheme="minorEastAsia" w:hint="eastAsia"/>
          <w:lang w:val="en-AU"/>
          <w:rPrChange w:id="1828" w:author="Travis Moore" w:date="2025-06-23T01:44:00Z" w16du:dateUtc="2025-06-22T16:44:00Z">
            <w:rPr>
              <w:rFonts w:hint="eastAsia"/>
              <w:lang w:val="en-AU"/>
            </w:rPr>
          </w:rPrChange>
        </w:rPr>
        <w:t>に規定する貸借対照表の公告について</w:t>
      </w:r>
      <w:ins w:id="1829" w:author="Travis Moore" w:date="2025-06-23T01:38:00Z" w16du:dateUtc="2025-06-22T16:38:00Z">
        <w:r w:rsidR="00853117" w:rsidRPr="009E49F7">
          <w:rPr>
            <w:rFonts w:asciiTheme="minorEastAsia" w:hAnsiTheme="minorEastAsia" w:hint="eastAsia"/>
            <w:lang w:val="en-AU"/>
            <w:rPrChange w:id="1830" w:author="Travis Moore" w:date="2025-06-23T01:44:00Z" w16du:dateUtc="2025-06-22T16:44:00Z">
              <w:rPr>
                <w:rFonts w:hint="eastAsia"/>
                <w:lang w:val="en-AU"/>
              </w:rPr>
            </w:rPrChange>
          </w:rPr>
          <w:t>は、本法人のホームページに掲載して行う</w:t>
        </w:r>
      </w:ins>
      <w:del w:id="1831" w:author="Travis Moore" w:date="2025-06-23T01:38:00Z" w16du:dateUtc="2025-06-22T16:38:00Z">
        <w:r w:rsidRPr="009E49F7" w:rsidDel="00853117">
          <w:rPr>
            <w:rFonts w:asciiTheme="minorEastAsia" w:hAnsiTheme="minorEastAsia" w:hint="eastAsia"/>
            <w:lang w:val="en-AU"/>
            <w:rPrChange w:id="1832" w:author="Travis Moore" w:date="2025-06-23T01:44:00Z" w16du:dateUtc="2025-06-22T16:44:00Z">
              <w:rPr>
                <w:rFonts w:hint="eastAsia"/>
                <w:lang w:val="en-AU"/>
              </w:rPr>
            </w:rPrChange>
          </w:rPr>
          <w:delText>も、前項の方法により行う</w:delText>
        </w:r>
      </w:del>
      <w:r w:rsidRPr="009E49F7">
        <w:rPr>
          <w:rFonts w:asciiTheme="minorEastAsia" w:hAnsiTheme="minorEastAsia" w:hint="eastAsia"/>
          <w:lang w:val="en-AU"/>
          <w:rPrChange w:id="1833" w:author="Travis Moore" w:date="2025-06-23T01:44:00Z" w16du:dateUtc="2025-06-22T16:44:00Z">
            <w:rPr>
              <w:rFonts w:hint="eastAsia"/>
              <w:lang w:val="en-AU"/>
            </w:rPr>
          </w:rPrChange>
        </w:rPr>
        <w:t>。</w:t>
      </w:r>
    </w:p>
    <w:p w14:paraId="79D4A891" w14:textId="77777777" w:rsidR="00DD5957" w:rsidRPr="009E49F7" w:rsidRDefault="00DD5957" w:rsidP="009937C5">
      <w:pPr>
        <w:numPr>
          <w:ilvl w:val="0"/>
          <w:numId w:val="97"/>
        </w:numPr>
        <w:rPr>
          <w:rFonts w:asciiTheme="minorEastAsia" w:hAnsiTheme="minorEastAsia"/>
          <w:lang w:val="en-AU"/>
          <w:rPrChange w:id="1834" w:author="Travis Moore" w:date="2025-06-23T01:44:00Z" w16du:dateUtc="2025-06-22T16:44:00Z">
            <w:rPr>
              <w:lang w:val="en-AU"/>
            </w:rPr>
          </w:rPrChange>
        </w:rPr>
        <w:pPrChange w:id="1835" w:author="Travis Moore" w:date="2025-07-02T16:05:00Z" w16du:dateUtc="2025-07-02T07:05:00Z">
          <w:pPr>
            <w:numPr>
              <w:numId w:val="24"/>
            </w:numPr>
            <w:tabs>
              <w:tab w:val="num" w:pos="720"/>
            </w:tabs>
            <w:ind w:left="720" w:hanging="360"/>
          </w:pPr>
        </w:pPrChange>
      </w:pPr>
      <w:r w:rsidRPr="009E49F7">
        <w:rPr>
          <w:rFonts w:asciiTheme="minorEastAsia" w:hAnsiTheme="minorEastAsia" w:hint="eastAsia"/>
          <w:lang w:val="en-AU"/>
          <w:rPrChange w:id="1836" w:author="Travis Moore" w:date="2025-06-23T01:44:00Z" w16du:dateUtc="2025-06-22T16:44:00Z">
            <w:rPr>
              <w:rFonts w:hint="eastAsia"/>
              <w:lang w:val="en-AU"/>
            </w:rPr>
          </w:rPrChange>
        </w:rPr>
        <w:t>やむを得ない事由により、前項のホームページによる公告ができない場合は、官報に掲載する方法による。</w:t>
      </w:r>
    </w:p>
    <w:p w14:paraId="6E53B204" w14:textId="77777777" w:rsidR="00DD5957" w:rsidRPr="009E49F7" w:rsidRDefault="00DD5957" w:rsidP="00DD5957">
      <w:pPr>
        <w:rPr>
          <w:rFonts w:asciiTheme="minorEastAsia" w:hAnsiTheme="minorEastAsia"/>
          <w:lang w:val="en-AU"/>
          <w:rPrChange w:id="1837" w:author="Travis Moore" w:date="2025-06-23T01:44:00Z" w16du:dateUtc="2025-06-22T16:44:00Z">
            <w:rPr>
              <w:lang w:val="en-AU"/>
            </w:rPr>
          </w:rPrChange>
        </w:rPr>
      </w:pPr>
      <w:r w:rsidRPr="009E49F7">
        <w:rPr>
          <w:rFonts w:asciiTheme="minorEastAsia" w:hAnsiTheme="minorEastAsia" w:hint="eastAsia"/>
          <w:lang w:val="en-AU"/>
          <w:rPrChange w:id="1838" w:author="Travis Moore" w:date="2025-06-23T01:44:00Z" w16du:dateUtc="2025-06-22T16:44:00Z">
            <w:rPr>
              <w:rFonts w:hint="eastAsia"/>
              <w:lang w:val="en-AU"/>
            </w:rPr>
          </w:rPrChange>
        </w:rPr>
        <w:t>附則</w:t>
      </w:r>
    </w:p>
    <w:p w14:paraId="1BE140A9" w14:textId="77777777" w:rsidR="00DD5957" w:rsidRPr="009E49F7" w:rsidRDefault="00DD5957" w:rsidP="009937C5">
      <w:pPr>
        <w:numPr>
          <w:ilvl w:val="0"/>
          <w:numId w:val="25"/>
        </w:numPr>
        <w:rPr>
          <w:rFonts w:asciiTheme="minorEastAsia" w:hAnsiTheme="minorEastAsia"/>
          <w:lang w:val="en-AU"/>
          <w:rPrChange w:id="1839" w:author="Travis Moore" w:date="2025-06-23T01:44:00Z" w16du:dateUtc="2025-06-22T16:44:00Z">
            <w:rPr>
              <w:lang w:val="en-AU"/>
            </w:rPr>
          </w:rPrChange>
        </w:rPr>
      </w:pPr>
      <w:r w:rsidRPr="009E49F7">
        <w:rPr>
          <w:rFonts w:asciiTheme="minorEastAsia" w:hAnsiTheme="minorEastAsia" w:hint="eastAsia"/>
          <w:lang w:val="en-AU"/>
          <w:rPrChange w:id="1840" w:author="Travis Moore" w:date="2025-06-23T01:44:00Z" w16du:dateUtc="2025-06-22T16:44:00Z">
            <w:rPr>
              <w:rFonts w:hint="eastAsia"/>
              <w:lang w:val="en-AU"/>
            </w:rPr>
          </w:rPrChange>
        </w:rPr>
        <w:t>この定款は、本法人の成立の日から施行する。</w:t>
      </w:r>
    </w:p>
    <w:p w14:paraId="7D3EEF82" w14:textId="77777777" w:rsidR="00853117" w:rsidRPr="009E49F7" w:rsidRDefault="00DD5957" w:rsidP="00DD5957">
      <w:pPr>
        <w:numPr>
          <w:ilvl w:val="0"/>
          <w:numId w:val="25"/>
        </w:numPr>
        <w:rPr>
          <w:ins w:id="1841" w:author="Travis Moore" w:date="2025-06-23T01:39:00Z" w16du:dateUtc="2025-06-22T16:39:00Z"/>
          <w:rFonts w:asciiTheme="minorEastAsia" w:hAnsiTheme="minorEastAsia"/>
          <w:lang w:val="en-AU"/>
          <w:rPrChange w:id="1842" w:author="Travis Moore" w:date="2025-06-23T01:44:00Z" w16du:dateUtc="2025-06-22T16:44:00Z">
            <w:rPr>
              <w:ins w:id="1843" w:author="Travis Moore" w:date="2025-06-23T01:39:00Z" w16du:dateUtc="2025-06-22T16:39:00Z"/>
              <w:lang w:val="en-AU"/>
            </w:rPr>
          </w:rPrChange>
        </w:rPr>
      </w:pPr>
      <w:r w:rsidRPr="009E49F7">
        <w:rPr>
          <w:rFonts w:asciiTheme="minorEastAsia" w:hAnsiTheme="minorEastAsia" w:hint="eastAsia"/>
          <w:lang w:val="en-AU"/>
          <w:rPrChange w:id="1844" w:author="Travis Moore" w:date="2025-06-23T01:44:00Z" w16du:dateUtc="2025-06-22T16:44:00Z">
            <w:rPr>
              <w:rFonts w:hint="eastAsia"/>
              <w:lang w:val="en-AU"/>
            </w:rPr>
          </w:rPrChange>
        </w:rPr>
        <w:t>本法人の設立当初の役員は、次のとおりとする。</w:t>
      </w:r>
    </w:p>
    <w:p w14:paraId="0CDB99D1" w14:textId="13F473FC" w:rsidR="00853117" w:rsidRPr="009E49F7" w:rsidRDefault="00DD5957" w:rsidP="009937C5">
      <w:pPr>
        <w:pStyle w:val="ListParagraph"/>
        <w:numPr>
          <w:ilvl w:val="0"/>
          <w:numId w:val="100"/>
        </w:numPr>
        <w:rPr>
          <w:ins w:id="1845" w:author="Travis Moore" w:date="2025-06-23T01:39:00Z" w16du:dateUtc="2025-06-22T16:39:00Z"/>
          <w:rFonts w:asciiTheme="minorEastAsia" w:hAnsiTheme="minorEastAsia"/>
          <w:lang w:val="en-AU"/>
          <w:rPrChange w:id="1846" w:author="Travis Moore" w:date="2025-06-23T01:44:00Z" w16du:dateUtc="2025-06-22T16:44:00Z">
            <w:rPr>
              <w:ins w:id="1847" w:author="Travis Moore" w:date="2025-06-23T01:39:00Z" w16du:dateUtc="2025-06-22T16:39:00Z"/>
              <w:lang w:val="en-AU"/>
            </w:rPr>
          </w:rPrChange>
        </w:rPr>
        <w:pPrChange w:id="1848" w:author="Travis Moore" w:date="2025-07-02T16:07:00Z" w16du:dateUtc="2025-07-02T07:07:00Z">
          <w:pPr>
            <w:numPr>
              <w:ilvl w:val="1"/>
              <w:numId w:val="25"/>
            </w:numPr>
            <w:ind w:left="1080" w:hanging="360"/>
          </w:pPr>
        </w:pPrChange>
      </w:pPr>
      <w:r w:rsidRPr="009E49F7">
        <w:rPr>
          <w:rFonts w:asciiTheme="minorEastAsia" w:hAnsiTheme="minorEastAsia"/>
          <w:lang w:val="en-AU"/>
          <w:rPrChange w:id="1849" w:author="Travis Moore" w:date="2025-06-23T01:44:00Z" w16du:dateUtc="2025-06-22T16:44:00Z">
            <w:rPr>
              <w:lang w:val="en-AU"/>
            </w:rPr>
          </w:rPrChange>
        </w:rPr>
        <w:t xml:space="preserve"> </w:t>
      </w:r>
      <w:r w:rsidRPr="009E49F7">
        <w:rPr>
          <w:rFonts w:asciiTheme="minorEastAsia" w:hAnsiTheme="minorEastAsia" w:hint="eastAsia"/>
          <w:lang w:val="en-AU"/>
          <w:rPrChange w:id="1850" w:author="Travis Moore" w:date="2025-06-23T01:44:00Z" w16du:dateUtc="2025-06-22T16:44:00Z">
            <w:rPr>
              <w:rFonts w:hint="eastAsia"/>
              <w:lang w:val="en-AU"/>
            </w:rPr>
          </w:rPrChange>
        </w:rPr>
        <w:t>代表理事</w:t>
      </w:r>
      <w:r w:rsidRPr="009E49F7">
        <w:rPr>
          <w:rFonts w:asciiTheme="minorEastAsia" w:hAnsiTheme="minorEastAsia"/>
          <w:lang w:val="en-AU"/>
          <w:rPrChange w:id="1851" w:author="Travis Moore" w:date="2025-06-23T01:44:00Z" w16du:dateUtc="2025-06-22T16:44:00Z">
            <w:rPr>
              <w:lang w:val="en-AU"/>
            </w:rPr>
          </w:rPrChange>
        </w:rPr>
        <w:t>:</w:t>
      </w:r>
      <w:ins w:id="1852" w:author="Travis Moore" w:date="2025-06-23T01:40:00Z" w16du:dateUtc="2025-06-22T16:40:00Z">
        <w:r w:rsidR="00853117" w:rsidRPr="009E49F7">
          <w:rPr>
            <w:rFonts w:asciiTheme="minorEastAsia" w:hAnsiTheme="minorEastAsia" w:hint="eastAsia"/>
            <w:lang w:val="en-AU"/>
            <w:rPrChange w:id="1853" w:author="Travis Moore" w:date="2025-06-23T01:44:00Z" w16du:dateUtc="2025-06-22T16:44:00Z">
              <w:rPr>
                <w:rFonts w:hint="eastAsia"/>
                <w:lang w:val="en-AU"/>
              </w:rPr>
            </w:rPrChange>
          </w:rPr>
          <w:t xml:space="preserve">　</w:t>
        </w:r>
      </w:ins>
      <w:del w:id="1854" w:author="Travis Moore" w:date="2025-06-23T01:40:00Z" w16du:dateUtc="2025-06-22T16:40:00Z">
        <w:r w:rsidRPr="009E49F7" w:rsidDel="00853117">
          <w:rPr>
            <w:rFonts w:asciiTheme="minorEastAsia" w:hAnsiTheme="minorEastAsia"/>
            <w:lang w:val="en-AU"/>
            <w:rPrChange w:id="1855" w:author="Travis Moore" w:date="2025-06-23T01:44:00Z" w16du:dateUtc="2025-06-22T16:44:00Z">
              <w:rPr>
                <w:lang w:val="en-AU"/>
              </w:rPr>
            </w:rPrChange>
          </w:rPr>
          <w:delText xml:space="preserve"> </w:delText>
        </w:r>
      </w:del>
      <w:r w:rsidRPr="009E49F7">
        <w:rPr>
          <w:rFonts w:asciiTheme="minorEastAsia" w:hAnsiTheme="minorEastAsia" w:hint="eastAsia"/>
          <w:lang w:val="en-AU"/>
          <w:rPrChange w:id="1856" w:author="Travis Moore" w:date="2025-06-23T01:44:00Z" w16du:dateUtc="2025-06-22T16:44:00Z">
            <w:rPr>
              <w:rFonts w:hint="eastAsia"/>
              <w:lang w:val="en-AU"/>
            </w:rPr>
          </w:rPrChange>
        </w:rPr>
        <w:t>トラビス・モア</w:t>
      </w:r>
      <w:r w:rsidRPr="009E49F7">
        <w:rPr>
          <w:rFonts w:asciiTheme="minorEastAsia" w:hAnsiTheme="minorEastAsia"/>
          <w:lang w:val="en-AU"/>
          <w:rPrChange w:id="1857" w:author="Travis Moore" w:date="2025-06-23T01:44:00Z" w16du:dateUtc="2025-06-22T16:44:00Z">
            <w:rPr>
              <w:lang w:val="en-AU"/>
            </w:rPr>
          </w:rPrChange>
        </w:rPr>
        <w:t xml:space="preserve"> </w:t>
      </w:r>
    </w:p>
    <w:p w14:paraId="647F3E58" w14:textId="6BD4C8C5" w:rsidR="00853117" w:rsidRPr="009E49F7" w:rsidRDefault="00853117" w:rsidP="009937C5">
      <w:pPr>
        <w:pStyle w:val="ListParagraph"/>
        <w:numPr>
          <w:ilvl w:val="0"/>
          <w:numId w:val="100"/>
        </w:numPr>
        <w:rPr>
          <w:ins w:id="1858" w:author="Travis Moore" w:date="2025-06-23T01:39:00Z" w16du:dateUtc="2025-06-22T16:39:00Z"/>
          <w:rFonts w:asciiTheme="minorEastAsia" w:hAnsiTheme="minorEastAsia"/>
          <w:lang w:val="en-AU"/>
          <w:rPrChange w:id="1859" w:author="Travis Moore" w:date="2025-06-23T01:44:00Z" w16du:dateUtc="2025-06-22T16:44:00Z">
            <w:rPr>
              <w:ins w:id="1860" w:author="Travis Moore" w:date="2025-06-23T01:39:00Z" w16du:dateUtc="2025-06-22T16:39:00Z"/>
              <w:lang w:val="en-AU"/>
            </w:rPr>
          </w:rPrChange>
        </w:rPr>
        <w:pPrChange w:id="1861" w:author="Travis Moore" w:date="2025-07-02T16:07:00Z" w16du:dateUtc="2025-07-02T07:07:00Z">
          <w:pPr>
            <w:numPr>
              <w:ilvl w:val="1"/>
              <w:numId w:val="25"/>
            </w:numPr>
            <w:ind w:left="1080" w:hanging="360"/>
          </w:pPr>
        </w:pPrChange>
      </w:pPr>
      <w:ins w:id="1862" w:author="Travis Moore" w:date="2025-06-23T01:40:00Z" w16du:dateUtc="2025-06-22T16:40:00Z">
        <w:r w:rsidRPr="009E49F7">
          <w:rPr>
            <w:rFonts w:asciiTheme="minorEastAsia" w:hAnsiTheme="minorEastAsia" w:hint="eastAsia"/>
            <w:lang w:val="en-AU"/>
            <w:rPrChange w:id="1863" w:author="Travis Moore" w:date="2025-06-23T01:44:00Z" w16du:dateUtc="2025-06-22T16:44:00Z">
              <w:rPr>
                <w:rFonts w:hint="eastAsia"/>
                <w:lang w:val="en-AU"/>
              </w:rPr>
            </w:rPrChange>
          </w:rPr>
          <w:lastRenderedPageBreak/>
          <w:t>副代表理事</w:t>
        </w:r>
      </w:ins>
      <w:del w:id="1864" w:author="Travis Moore" w:date="2025-06-23T01:40:00Z" w16du:dateUtc="2025-06-22T16:40:00Z">
        <w:r w:rsidR="00DD5957" w:rsidRPr="009E49F7" w:rsidDel="00853117">
          <w:rPr>
            <w:rFonts w:asciiTheme="minorEastAsia" w:hAnsiTheme="minorEastAsia" w:hint="eastAsia"/>
            <w:lang w:val="en-AU"/>
            <w:rPrChange w:id="1865" w:author="Travis Moore" w:date="2025-06-23T01:44:00Z" w16du:dateUtc="2025-06-22T16:44:00Z">
              <w:rPr>
                <w:rFonts w:hint="eastAsia"/>
                <w:lang w:val="en-AU"/>
              </w:rPr>
            </w:rPrChange>
          </w:rPr>
          <w:delText>理事</w:delText>
        </w:r>
      </w:del>
      <w:r w:rsidR="00DD5957" w:rsidRPr="009E49F7">
        <w:rPr>
          <w:rFonts w:asciiTheme="minorEastAsia" w:hAnsiTheme="minorEastAsia"/>
          <w:lang w:val="en-AU"/>
          <w:rPrChange w:id="1866" w:author="Travis Moore" w:date="2025-06-23T01:44:00Z" w16du:dateUtc="2025-06-22T16:44:00Z">
            <w:rPr>
              <w:lang w:val="en-AU"/>
            </w:rPr>
          </w:rPrChange>
        </w:rPr>
        <w:t>:</w:t>
      </w:r>
      <w:ins w:id="1867" w:author="Travis Moore" w:date="2025-06-23T01:40:00Z" w16du:dateUtc="2025-06-22T16:40:00Z">
        <w:r w:rsidRPr="009E49F7">
          <w:rPr>
            <w:rFonts w:asciiTheme="minorEastAsia" w:hAnsiTheme="minorEastAsia" w:hint="eastAsia"/>
            <w:lang w:val="en-AU"/>
            <w:rPrChange w:id="1868" w:author="Travis Moore" w:date="2025-06-23T01:44:00Z" w16du:dateUtc="2025-06-22T16:44:00Z">
              <w:rPr>
                <w:rFonts w:hint="eastAsia"/>
                <w:lang w:val="en-AU"/>
              </w:rPr>
            </w:rPrChange>
          </w:rPr>
          <w:t xml:space="preserve">　</w:t>
        </w:r>
      </w:ins>
      <w:del w:id="1869" w:author="Travis Moore" w:date="2025-06-23T01:40:00Z" w16du:dateUtc="2025-06-22T16:40:00Z">
        <w:r w:rsidR="00DD5957" w:rsidRPr="009E49F7" w:rsidDel="00853117">
          <w:rPr>
            <w:rFonts w:asciiTheme="minorEastAsia" w:hAnsiTheme="minorEastAsia"/>
            <w:lang w:val="en-AU"/>
            <w:rPrChange w:id="1870" w:author="Travis Moore" w:date="2025-06-23T01:44:00Z" w16du:dateUtc="2025-06-22T16:44:00Z">
              <w:rPr>
                <w:lang w:val="en-AU"/>
              </w:rPr>
            </w:rPrChange>
          </w:rPr>
          <w:delText xml:space="preserve"> </w:delText>
        </w:r>
      </w:del>
      <w:r w:rsidR="00DD5957" w:rsidRPr="009E49F7">
        <w:rPr>
          <w:rFonts w:asciiTheme="minorEastAsia" w:hAnsiTheme="minorEastAsia" w:hint="eastAsia"/>
          <w:lang w:val="en-AU"/>
          <w:rPrChange w:id="1871" w:author="Travis Moore" w:date="2025-06-23T01:44:00Z" w16du:dateUtc="2025-06-22T16:44:00Z">
            <w:rPr>
              <w:rFonts w:hint="eastAsia"/>
              <w:lang w:val="en-AU"/>
            </w:rPr>
          </w:rPrChange>
        </w:rPr>
        <w:t>マーク・ダニエル・クラインストラ</w:t>
      </w:r>
      <w:r w:rsidR="00DD5957" w:rsidRPr="009E49F7">
        <w:rPr>
          <w:rFonts w:asciiTheme="minorEastAsia" w:hAnsiTheme="minorEastAsia"/>
          <w:lang w:val="en-AU"/>
          <w:rPrChange w:id="1872" w:author="Travis Moore" w:date="2025-06-23T01:44:00Z" w16du:dateUtc="2025-06-22T16:44:00Z">
            <w:rPr>
              <w:lang w:val="en-AU"/>
            </w:rPr>
          </w:rPrChange>
        </w:rPr>
        <w:t xml:space="preserve"> </w:t>
      </w:r>
    </w:p>
    <w:p w14:paraId="2DA9343E" w14:textId="1D3FBE99" w:rsidR="00853117" w:rsidRPr="009E49F7" w:rsidRDefault="00DD5957" w:rsidP="009937C5">
      <w:pPr>
        <w:pStyle w:val="ListParagraph"/>
        <w:numPr>
          <w:ilvl w:val="0"/>
          <w:numId w:val="100"/>
        </w:numPr>
        <w:rPr>
          <w:ins w:id="1873" w:author="Travis Moore" w:date="2025-06-23T01:39:00Z" w16du:dateUtc="2025-06-22T16:39:00Z"/>
          <w:rFonts w:asciiTheme="minorEastAsia" w:hAnsiTheme="minorEastAsia"/>
          <w:lang w:val="en-AU"/>
          <w:rPrChange w:id="1874" w:author="Travis Moore" w:date="2025-06-23T01:44:00Z" w16du:dateUtc="2025-06-22T16:44:00Z">
            <w:rPr>
              <w:ins w:id="1875" w:author="Travis Moore" w:date="2025-06-23T01:39:00Z" w16du:dateUtc="2025-06-22T16:39:00Z"/>
              <w:lang w:val="en-AU"/>
            </w:rPr>
          </w:rPrChange>
        </w:rPr>
        <w:pPrChange w:id="1876" w:author="Travis Moore" w:date="2025-07-02T16:07:00Z" w16du:dateUtc="2025-07-02T07:07:00Z">
          <w:pPr>
            <w:numPr>
              <w:ilvl w:val="1"/>
              <w:numId w:val="25"/>
            </w:numPr>
            <w:ind w:left="1080" w:hanging="360"/>
          </w:pPr>
        </w:pPrChange>
      </w:pPr>
      <w:r w:rsidRPr="009E49F7">
        <w:rPr>
          <w:rFonts w:asciiTheme="minorEastAsia" w:hAnsiTheme="minorEastAsia" w:hint="eastAsia"/>
          <w:lang w:val="en-AU"/>
          <w:rPrChange w:id="1877" w:author="Travis Moore" w:date="2025-06-23T01:44:00Z" w16du:dateUtc="2025-06-22T16:44:00Z">
            <w:rPr>
              <w:rFonts w:hint="eastAsia"/>
              <w:lang w:val="en-AU"/>
            </w:rPr>
          </w:rPrChange>
        </w:rPr>
        <w:t>理事</w:t>
      </w:r>
      <w:r w:rsidRPr="009E49F7">
        <w:rPr>
          <w:rFonts w:asciiTheme="minorEastAsia" w:hAnsiTheme="minorEastAsia"/>
          <w:lang w:val="en-AU"/>
          <w:rPrChange w:id="1878" w:author="Travis Moore" w:date="2025-06-23T01:44:00Z" w16du:dateUtc="2025-06-22T16:44:00Z">
            <w:rPr>
              <w:lang w:val="en-AU"/>
            </w:rPr>
          </w:rPrChange>
        </w:rPr>
        <w:t>:</w:t>
      </w:r>
      <w:ins w:id="1879" w:author="Travis Moore" w:date="2025-06-23T01:40:00Z" w16du:dateUtc="2025-06-22T16:40:00Z">
        <w:r w:rsidR="00853117" w:rsidRPr="009E49F7">
          <w:rPr>
            <w:rFonts w:asciiTheme="minorEastAsia" w:hAnsiTheme="minorEastAsia" w:hint="eastAsia"/>
            <w:lang w:val="en-AU"/>
            <w:rPrChange w:id="1880" w:author="Travis Moore" w:date="2025-06-23T01:44:00Z" w16du:dateUtc="2025-06-22T16:44:00Z">
              <w:rPr>
                <w:rFonts w:hint="eastAsia"/>
                <w:lang w:val="en-AU"/>
              </w:rPr>
            </w:rPrChange>
          </w:rPr>
          <w:t xml:space="preserve">　</w:t>
        </w:r>
      </w:ins>
      <w:del w:id="1881" w:author="Travis Moore" w:date="2025-06-23T01:40:00Z" w16du:dateUtc="2025-06-22T16:40:00Z">
        <w:r w:rsidRPr="009E49F7" w:rsidDel="00853117">
          <w:rPr>
            <w:rFonts w:asciiTheme="minorEastAsia" w:hAnsiTheme="minorEastAsia"/>
            <w:lang w:val="en-AU"/>
            <w:rPrChange w:id="1882" w:author="Travis Moore" w:date="2025-06-23T01:44:00Z" w16du:dateUtc="2025-06-22T16:44:00Z">
              <w:rPr>
                <w:lang w:val="en-AU"/>
              </w:rPr>
            </w:rPrChange>
          </w:rPr>
          <w:delText xml:space="preserve"> </w:delText>
        </w:r>
      </w:del>
      <w:r w:rsidRPr="009E49F7">
        <w:rPr>
          <w:rFonts w:asciiTheme="minorEastAsia" w:hAnsiTheme="minorEastAsia" w:hint="eastAsia"/>
          <w:lang w:val="en-AU"/>
          <w:rPrChange w:id="1883" w:author="Travis Moore" w:date="2025-06-23T01:44:00Z" w16du:dateUtc="2025-06-22T16:44:00Z">
            <w:rPr>
              <w:rFonts w:hint="eastAsia"/>
              <w:lang w:val="en-AU"/>
            </w:rPr>
          </w:rPrChange>
        </w:rPr>
        <w:t>吹野</w:t>
      </w:r>
      <w:ins w:id="1884" w:author="Travis Moore" w:date="2025-06-23T01:40:00Z" w16du:dateUtc="2025-06-22T16:40:00Z">
        <w:r w:rsidR="00853117" w:rsidRPr="009E49F7">
          <w:rPr>
            <w:rFonts w:asciiTheme="minorEastAsia" w:hAnsiTheme="minorEastAsia" w:hint="eastAsia"/>
            <w:lang w:val="en-AU"/>
            <w:rPrChange w:id="1885" w:author="Travis Moore" w:date="2025-06-23T01:44:00Z" w16du:dateUtc="2025-06-22T16:44:00Z">
              <w:rPr>
                <w:rFonts w:hint="eastAsia"/>
                <w:lang w:val="en-AU"/>
              </w:rPr>
            </w:rPrChange>
          </w:rPr>
          <w:t xml:space="preserve">　</w:t>
        </w:r>
      </w:ins>
      <w:del w:id="1886" w:author="Travis Moore" w:date="2025-06-23T01:40:00Z" w16du:dateUtc="2025-06-22T16:40:00Z">
        <w:r w:rsidRPr="009E49F7" w:rsidDel="00853117">
          <w:rPr>
            <w:rFonts w:asciiTheme="minorEastAsia" w:hAnsiTheme="minorEastAsia"/>
            <w:lang w:val="en-AU"/>
            <w:rPrChange w:id="1887" w:author="Travis Moore" w:date="2025-06-23T01:44:00Z" w16du:dateUtc="2025-06-22T16:44:00Z">
              <w:rPr>
                <w:lang w:val="en-AU"/>
              </w:rPr>
            </w:rPrChange>
          </w:rPr>
          <w:delText xml:space="preserve"> </w:delText>
        </w:r>
      </w:del>
      <w:r w:rsidRPr="009E49F7">
        <w:rPr>
          <w:rFonts w:asciiTheme="minorEastAsia" w:hAnsiTheme="minorEastAsia" w:hint="eastAsia"/>
          <w:lang w:val="en-AU"/>
          <w:rPrChange w:id="1888" w:author="Travis Moore" w:date="2025-06-23T01:44:00Z" w16du:dateUtc="2025-06-22T16:44:00Z">
            <w:rPr>
              <w:rFonts w:hint="eastAsia"/>
              <w:lang w:val="en-AU"/>
            </w:rPr>
          </w:rPrChange>
        </w:rPr>
        <w:t>恵美</w:t>
      </w:r>
      <w:r w:rsidRPr="009E49F7">
        <w:rPr>
          <w:rFonts w:asciiTheme="minorEastAsia" w:hAnsiTheme="minorEastAsia"/>
          <w:lang w:val="en-AU"/>
          <w:rPrChange w:id="1889" w:author="Travis Moore" w:date="2025-06-23T01:44:00Z" w16du:dateUtc="2025-06-22T16:44:00Z">
            <w:rPr>
              <w:lang w:val="en-AU"/>
            </w:rPr>
          </w:rPrChange>
        </w:rPr>
        <w:t xml:space="preserve">   </w:t>
      </w:r>
    </w:p>
    <w:p w14:paraId="2B7A5AF4" w14:textId="3FE07919" w:rsidR="00DD5957" w:rsidRPr="009E49F7" w:rsidRDefault="00DD5957" w:rsidP="009937C5">
      <w:pPr>
        <w:pStyle w:val="ListParagraph"/>
        <w:numPr>
          <w:ilvl w:val="0"/>
          <w:numId w:val="100"/>
        </w:numPr>
        <w:rPr>
          <w:rFonts w:asciiTheme="minorEastAsia" w:hAnsiTheme="minorEastAsia"/>
          <w:lang w:val="en-AU"/>
          <w:rPrChange w:id="1890" w:author="Travis Moore" w:date="2025-06-23T01:44:00Z" w16du:dateUtc="2025-06-22T16:44:00Z">
            <w:rPr>
              <w:lang w:val="en-AU"/>
            </w:rPr>
          </w:rPrChange>
        </w:rPr>
        <w:pPrChange w:id="1891" w:author="Travis Moore" w:date="2025-07-02T16:07:00Z" w16du:dateUtc="2025-07-02T07:07:00Z">
          <w:pPr>
            <w:numPr>
              <w:numId w:val="25"/>
            </w:numPr>
            <w:tabs>
              <w:tab w:val="num" w:pos="360"/>
            </w:tabs>
            <w:ind w:left="360" w:hanging="360"/>
          </w:pPr>
        </w:pPrChange>
      </w:pPr>
      <w:r w:rsidRPr="009E49F7">
        <w:rPr>
          <w:rFonts w:asciiTheme="minorEastAsia" w:hAnsiTheme="minorEastAsia" w:hint="eastAsia"/>
          <w:lang w:val="en-AU"/>
          <w:rPrChange w:id="1892" w:author="Travis Moore" w:date="2025-06-23T01:44:00Z" w16du:dateUtc="2025-06-22T16:44:00Z">
            <w:rPr>
              <w:rFonts w:hint="eastAsia"/>
              <w:lang w:val="en-AU"/>
            </w:rPr>
          </w:rPrChange>
        </w:rPr>
        <w:t>監事</w:t>
      </w:r>
      <w:r w:rsidRPr="009E49F7">
        <w:rPr>
          <w:rFonts w:asciiTheme="minorEastAsia" w:hAnsiTheme="minorEastAsia"/>
          <w:lang w:val="en-AU"/>
          <w:rPrChange w:id="1893" w:author="Travis Moore" w:date="2025-06-23T01:44:00Z" w16du:dateUtc="2025-06-22T16:44:00Z">
            <w:rPr>
              <w:lang w:val="en-AU"/>
            </w:rPr>
          </w:rPrChange>
        </w:rPr>
        <w:t>:</w:t>
      </w:r>
      <w:ins w:id="1894" w:author="Travis Moore" w:date="2025-06-23T01:40:00Z" w16du:dateUtc="2025-06-22T16:40:00Z">
        <w:r w:rsidR="00853117" w:rsidRPr="009E49F7">
          <w:rPr>
            <w:rFonts w:asciiTheme="minorEastAsia" w:hAnsiTheme="minorEastAsia" w:hint="eastAsia"/>
            <w:lang w:val="en-AU"/>
            <w:rPrChange w:id="1895" w:author="Travis Moore" w:date="2025-06-23T01:44:00Z" w16du:dateUtc="2025-06-22T16:44:00Z">
              <w:rPr>
                <w:rFonts w:hint="eastAsia"/>
                <w:lang w:val="en-AU"/>
              </w:rPr>
            </w:rPrChange>
          </w:rPr>
          <w:t xml:space="preserve">　小島　彩加</w:t>
        </w:r>
      </w:ins>
      <w:r w:rsidRPr="009E49F7">
        <w:rPr>
          <w:rFonts w:asciiTheme="minorEastAsia" w:hAnsiTheme="minorEastAsia" w:hint="eastAsia"/>
          <w:lang w:val="en-AU"/>
          <w:rPrChange w:id="1896" w:author="Travis Moore" w:date="2025-06-23T01:44:00Z" w16du:dateUtc="2025-06-22T16:44:00Z">
            <w:rPr>
              <w:rFonts w:hint="eastAsia"/>
              <w:lang w:val="en-AU"/>
            </w:rPr>
          </w:rPrChange>
        </w:rPr>
        <w:t xml:space="preserve">　</w:t>
      </w:r>
    </w:p>
    <w:p w14:paraId="10000807" w14:textId="1EF8FA80" w:rsidR="00DD5957" w:rsidRPr="009E49F7" w:rsidRDefault="00DD5957" w:rsidP="00DD5957">
      <w:pPr>
        <w:numPr>
          <w:ilvl w:val="0"/>
          <w:numId w:val="25"/>
        </w:numPr>
        <w:rPr>
          <w:rFonts w:asciiTheme="minorEastAsia" w:hAnsiTheme="minorEastAsia"/>
          <w:lang w:val="en-AU"/>
          <w:rPrChange w:id="1897" w:author="Travis Moore" w:date="2025-06-23T01:44:00Z" w16du:dateUtc="2025-06-22T16:44:00Z">
            <w:rPr>
              <w:lang w:val="en-AU"/>
            </w:rPr>
          </w:rPrChange>
        </w:rPr>
      </w:pPr>
      <w:r w:rsidRPr="009E49F7">
        <w:rPr>
          <w:rFonts w:asciiTheme="minorEastAsia" w:hAnsiTheme="minorEastAsia" w:hint="eastAsia"/>
          <w:lang w:val="en-AU"/>
          <w:rPrChange w:id="1898" w:author="Travis Moore" w:date="2025-06-23T01:44:00Z" w16du:dateUtc="2025-06-22T16:44:00Z">
            <w:rPr>
              <w:rFonts w:hint="eastAsia"/>
              <w:lang w:val="en-AU"/>
            </w:rPr>
          </w:rPrChange>
        </w:rPr>
        <w:t>本法人の設立当初の役員の任期は、</w:t>
      </w:r>
      <w:r w:rsidRPr="005639C8">
        <w:rPr>
          <w:rFonts w:asciiTheme="minorEastAsia" w:hAnsiTheme="minorEastAsia" w:hint="eastAsia"/>
          <w:lang w:val="en-AU"/>
          <w:rPrChange w:id="1899" w:author="Travis Moore" w:date="2025-06-23T02:27:00Z" w16du:dateUtc="2025-06-22T17:27:00Z">
            <w:rPr>
              <w:rFonts w:hint="eastAsia"/>
              <w:lang w:val="en-AU"/>
            </w:rPr>
          </w:rPrChange>
        </w:rPr>
        <w:t>第</w:t>
      </w:r>
      <w:del w:id="1900" w:author="Travis Moore" w:date="2025-06-23T02:26:00Z" w16du:dateUtc="2025-06-22T17:26:00Z">
        <w:r w:rsidRPr="005639C8" w:rsidDel="005639C8">
          <w:rPr>
            <w:rFonts w:asciiTheme="minorEastAsia" w:hAnsiTheme="minorEastAsia"/>
            <w:lang w:val="en-AU"/>
            <w:rPrChange w:id="1901" w:author="Travis Moore" w:date="2025-06-23T02:27:00Z" w16du:dateUtc="2025-06-22T17:27:00Z">
              <w:rPr>
                <w:lang w:val="en-AU"/>
              </w:rPr>
            </w:rPrChange>
          </w:rPr>
          <w:delText>14</w:delText>
        </w:r>
      </w:del>
      <w:ins w:id="1902" w:author="Travis Moore" w:date="2025-06-23T02:26:00Z" w16du:dateUtc="2025-06-22T17:26:00Z">
        <w:r w:rsidR="005639C8" w:rsidRPr="005639C8">
          <w:rPr>
            <w:rFonts w:asciiTheme="minorEastAsia" w:hAnsiTheme="minorEastAsia"/>
            <w:lang w:val="en-AU"/>
            <w:rPrChange w:id="1903" w:author="Travis Moore" w:date="2025-06-23T02:27:00Z" w16du:dateUtc="2025-06-22T17:27:00Z">
              <w:rPr>
                <w:lang w:val="en-AU"/>
              </w:rPr>
            </w:rPrChange>
          </w:rPr>
          <w:t>1</w:t>
        </w:r>
        <w:r w:rsidR="005639C8" w:rsidRPr="005639C8">
          <w:rPr>
            <w:rFonts w:asciiTheme="minorEastAsia" w:hAnsiTheme="minorEastAsia"/>
            <w:lang w:val="en-AU"/>
            <w:rPrChange w:id="1904" w:author="Travis Moore" w:date="2025-06-23T02:27:00Z" w16du:dateUtc="2025-06-22T17:27:00Z">
              <w:rPr>
                <w:rFonts w:asciiTheme="minorEastAsia" w:hAnsiTheme="minorEastAsia"/>
                <w:highlight w:val="yellow"/>
                <w:lang w:val="en-AU"/>
              </w:rPr>
            </w:rPrChange>
          </w:rPr>
          <w:t>5</w:t>
        </w:r>
      </w:ins>
      <w:r w:rsidRPr="005639C8">
        <w:rPr>
          <w:rFonts w:asciiTheme="minorEastAsia" w:hAnsiTheme="minorEastAsia" w:hint="eastAsia"/>
          <w:lang w:val="en-AU"/>
          <w:rPrChange w:id="1905" w:author="Travis Moore" w:date="2025-06-23T02:27:00Z" w16du:dateUtc="2025-06-22T17:27:00Z">
            <w:rPr>
              <w:rFonts w:hint="eastAsia"/>
              <w:lang w:val="en-AU"/>
            </w:rPr>
          </w:rPrChange>
        </w:rPr>
        <w:t>条</w:t>
      </w:r>
      <w:r w:rsidRPr="009E49F7">
        <w:rPr>
          <w:rFonts w:asciiTheme="minorEastAsia" w:hAnsiTheme="minorEastAsia" w:hint="eastAsia"/>
          <w:lang w:val="en-AU"/>
          <w:rPrChange w:id="1906" w:author="Travis Moore" w:date="2025-06-23T01:44:00Z" w16du:dateUtc="2025-06-22T16:44:00Z">
            <w:rPr>
              <w:rFonts w:hint="eastAsia"/>
              <w:lang w:val="en-AU"/>
            </w:rPr>
          </w:rPrChange>
        </w:rPr>
        <w:t>の規定にかかわらず、本法人の成立の日から令和</w:t>
      </w:r>
      <w:r w:rsidRPr="009E49F7">
        <w:rPr>
          <w:rFonts w:asciiTheme="minorEastAsia" w:hAnsiTheme="minorEastAsia"/>
          <w:lang w:val="en-AU"/>
          <w:rPrChange w:id="1907" w:author="Travis Moore" w:date="2025-06-23T01:44:00Z" w16du:dateUtc="2025-06-22T16:44:00Z">
            <w:rPr>
              <w:lang w:val="en-AU"/>
            </w:rPr>
          </w:rPrChange>
        </w:rPr>
        <w:t>9</w:t>
      </w:r>
      <w:r w:rsidRPr="009E49F7">
        <w:rPr>
          <w:rFonts w:asciiTheme="minorEastAsia" w:hAnsiTheme="minorEastAsia" w:hint="eastAsia"/>
          <w:lang w:val="en-AU"/>
          <w:rPrChange w:id="1908" w:author="Travis Moore" w:date="2025-06-23T01:44:00Z" w16du:dateUtc="2025-06-22T16:44:00Z">
            <w:rPr>
              <w:rFonts w:hint="eastAsia"/>
              <w:lang w:val="en-AU"/>
            </w:rPr>
          </w:rPrChange>
        </w:rPr>
        <w:t>年（</w:t>
      </w:r>
      <w:r w:rsidRPr="009E49F7">
        <w:rPr>
          <w:rFonts w:asciiTheme="minorEastAsia" w:hAnsiTheme="minorEastAsia"/>
          <w:lang w:val="en-AU"/>
          <w:rPrChange w:id="1909" w:author="Travis Moore" w:date="2025-06-23T01:44:00Z" w16du:dateUtc="2025-06-22T16:44:00Z">
            <w:rPr>
              <w:lang w:val="en-AU"/>
            </w:rPr>
          </w:rPrChange>
        </w:rPr>
        <w:t>2027</w:t>
      </w:r>
      <w:r w:rsidRPr="009E49F7">
        <w:rPr>
          <w:rFonts w:asciiTheme="minorEastAsia" w:hAnsiTheme="minorEastAsia" w:hint="eastAsia"/>
          <w:lang w:val="en-AU"/>
          <w:rPrChange w:id="1910" w:author="Travis Moore" w:date="2025-06-23T01:44:00Z" w16du:dateUtc="2025-06-22T16:44:00Z">
            <w:rPr>
              <w:rFonts w:hint="eastAsia"/>
              <w:lang w:val="en-AU"/>
            </w:rPr>
          </w:rPrChange>
        </w:rPr>
        <w:t>年）</w:t>
      </w:r>
      <w:del w:id="1911" w:author="Travis Moore" w:date="2025-06-23T01:42:00Z" w16du:dateUtc="2025-06-22T16:42:00Z">
        <w:r w:rsidRPr="009E49F7" w:rsidDel="00853117">
          <w:rPr>
            <w:rFonts w:asciiTheme="minorEastAsia" w:hAnsiTheme="minorEastAsia"/>
            <w:lang w:val="en-AU"/>
            <w:rPrChange w:id="1912" w:author="Travis Moore" w:date="2025-06-23T01:44:00Z" w16du:dateUtc="2025-06-22T16:44:00Z">
              <w:rPr>
                <w:lang w:val="en-AU"/>
              </w:rPr>
            </w:rPrChange>
          </w:rPr>
          <w:delText>5</w:delText>
        </w:r>
      </w:del>
      <w:ins w:id="1913" w:author="Travis Moore" w:date="2025-06-23T01:42:00Z" w16du:dateUtc="2025-06-22T16:42:00Z">
        <w:r w:rsidR="00853117" w:rsidRPr="009E49F7">
          <w:rPr>
            <w:rFonts w:asciiTheme="minorEastAsia" w:hAnsiTheme="minorEastAsia" w:hint="eastAsia"/>
            <w:lang w:val="en-AU"/>
            <w:rPrChange w:id="1914" w:author="Travis Moore" w:date="2025-06-23T01:44:00Z" w16du:dateUtc="2025-06-22T16:44:00Z">
              <w:rPr>
                <w:rFonts w:hint="eastAsia"/>
                <w:lang w:val="en-AU"/>
              </w:rPr>
            </w:rPrChange>
          </w:rPr>
          <w:t>６</w:t>
        </w:r>
      </w:ins>
      <w:r w:rsidRPr="009E49F7">
        <w:rPr>
          <w:rFonts w:asciiTheme="minorEastAsia" w:hAnsiTheme="minorEastAsia" w:hint="eastAsia"/>
          <w:lang w:val="en-AU"/>
          <w:rPrChange w:id="1915" w:author="Travis Moore" w:date="2025-06-23T01:44:00Z" w16du:dateUtc="2025-06-22T16:44:00Z">
            <w:rPr>
              <w:rFonts w:hint="eastAsia"/>
              <w:lang w:val="en-AU"/>
            </w:rPr>
          </w:rPrChange>
        </w:rPr>
        <w:t>月</w:t>
      </w:r>
      <w:del w:id="1916" w:author="Travis Moore" w:date="2025-06-23T01:42:00Z" w16du:dateUtc="2025-06-22T16:42:00Z">
        <w:r w:rsidRPr="009E49F7" w:rsidDel="00853117">
          <w:rPr>
            <w:rFonts w:asciiTheme="minorEastAsia" w:hAnsiTheme="minorEastAsia"/>
            <w:lang w:val="en-AU"/>
            <w:rPrChange w:id="1917" w:author="Travis Moore" w:date="2025-06-23T01:44:00Z" w16du:dateUtc="2025-06-22T16:44:00Z">
              <w:rPr>
                <w:lang w:val="en-AU"/>
              </w:rPr>
            </w:rPrChange>
          </w:rPr>
          <w:delText>1</w:delText>
        </w:r>
      </w:del>
      <w:ins w:id="1918" w:author="Travis Moore" w:date="2025-06-23T01:43:00Z" w16du:dateUtc="2025-06-22T16:43:00Z">
        <w:r w:rsidR="00853117" w:rsidRPr="009E49F7">
          <w:rPr>
            <w:rFonts w:asciiTheme="minorEastAsia" w:hAnsiTheme="minorEastAsia"/>
            <w:lang w:val="en-AU"/>
            <w:rPrChange w:id="1919" w:author="Travis Moore" w:date="2025-06-23T01:44:00Z" w16du:dateUtc="2025-06-22T16:44:00Z">
              <w:rPr>
                <w:lang w:val="en-AU"/>
              </w:rPr>
            </w:rPrChange>
          </w:rPr>
          <w:t>30</w:t>
        </w:r>
      </w:ins>
      <w:r w:rsidRPr="009E49F7">
        <w:rPr>
          <w:rFonts w:asciiTheme="minorEastAsia" w:hAnsiTheme="minorEastAsia" w:hint="eastAsia"/>
          <w:lang w:val="en-AU"/>
          <w:rPrChange w:id="1920" w:author="Travis Moore" w:date="2025-06-23T01:44:00Z" w16du:dateUtc="2025-06-22T16:44:00Z">
            <w:rPr>
              <w:rFonts w:hint="eastAsia"/>
              <w:lang w:val="en-AU"/>
            </w:rPr>
          </w:rPrChange>
        </w:rPr>
        <w:t>日までとする。</w:t>
      </w:r>
    </w:p>
    <w:p w14:paraId="6C40AFA9" w14:textId="76BEF4BE" w:rsidR="00DD5957" w:rsidRPr="009E49F7" w:rsidRDefault="00DD5957" w:rsidP="00DD5957">
      <w:pPr>
        <w:numPr>
          <w:ilvl w:val="0"/>
          <w:numId w:val="25"/>
        </w:numPr>
        <w:rPr>
          <w:rFonts w:asciiTheme="minorEastAsia" w:hAnsiTheme="minorEastAsia"/>
          <w:lang w:val="en-AU"/>
          <w:rPrChange w:id="1921" w:author="Travis Moore" w:date="2025-06-23T01:44:00Z" w16du:dateUtc="2025-06-22T16:44:00Z">
            <w:rPr>
              <w:lang w:val="en-AU"/>
            </w:rPr>
          </w:rPrChange>
        </w:rPr>
      </w:pPr>
      <w:r w:rsidRPr="009E49F7">
        <w:rPr>
          <w:rFonts w:asciiTheme="minorEastAsia" w:hAnsiTheme="minorEastAsia" w:hint="eastAsia"/>
          <w:lang w:val="en-AU"/>
          <w:rPrChange w:id="1922" w:author="Travis Moore" w:date="2025-06-23T01:44:00Z" w16du:dateUtc="2025-06-22T16:44:00Z">
            <w:rPr>
              <w:rFonts w:hint="eastAsia"/>
              <w:lang w:val="en-AU"/>
            </w:rPr>
          </w:rPrChange>
        </w:rPr>
        <w:t>本法人の設立当初の事業計画及び活動予算は、</w:t>
      </w:r>
      <w:del w:id="1923" w:author="Travis Moore" w:date="2025-06-23T02:19:00Z" w16du:dateUtc="2025-06-22T17:19:00Z">
        <w:r w:rsidRPr="009E49F7" w:rsidDel="00CA5286">
          <w:rPr>
            <w:rFonts w:asciiTheme="minorEastAsia" w:hAnsiTheme="minorEastAsia" w:hint="eastAsia"/>
            <w:lang w:val="en-AU"/>
            <w:rPrChange w:id="1924" w:author="Travis Moore" w:date="2025-06-23T01:44:00Z" w16du:dateUtc="2025-06-22T16:44:00Z">
              <w:rPr>
                <w:rFonts w:hint="eastAsia"/>
                <w:lang w:val="en-AU"/>
              </w:rPr>
            </w:rPrChange>
          </w:rPr>
          <w:delText>第</w:delText>
        </w:r>
        <w:r w:rsidRPr="009E49F7" w:rsidDel="00CA5286">
          <w:rPr>
            <w:rFonts w:asciiTheme="minorEastAsia" w:hAnsiTheme="minorEastAsia"/>
            <w:lang w:val="en-AU"/>
            <w:rPrChange w:id="1925" w:author="Travis Moore" w:date="2025-06-23T01:44:00Z" w16du:dateUtc="2025-06-22T16:44:00Z">
              <w:rPr>
                <w:lang w:val="en-AU"/>
              </w:rPr>
            </w:rPrChange>
          </w:rPr>
          <w:delText>16</w:delText>
        </w:r>
      </w:del>
      <w:ins w:id="1926" w:author="Travis Moore" w:date="2025-06-23T02:19:00Z" w16du:dateUtc="2025-06-22T17:19:00Z">
        <w:r w:rsidR="00CA5286" w:rsidRPr="009E49F7">
          <w:rPr>
            <w:rFonts w:asciiTheme="minorEastAsia" w:hAnsiTheme="minorEastAsia" w:hint="eastAsia"/>
            <w:lang w:val="en-AU"/>
            <w:rPrChange w:id="1927" w:author="Travis Moore" w:date="2025-06-23T01:44:00Z" w16du:dateUtc="2025-06-22T16:44:00Z">
              <w:rPr>
                <w:rFonts w:hint="eastAsia"/>
                <w:lang w:val="en-AU"/>
              </w:rPr>
            </w:rPrChange>
          </w:rPr>
          <w:t>第</w:t>
        </w:r>
        <w:r w:rsidR="00CA5286">
          <w:rPr>
            <w:rFonts w:asciiTheme="minorEastAsia" w:hAnsiTheme="minorEastAsia"/>
            <w:lang w:val="en-AU"/>
          </w:rPr>
          <w:t>40</w:t>
        </w:r>
      </w:ins>
      <w:r w:rsidRPr="009E49F7">
        <w:rPr>
          <w:rFonts w:asciiTheme="minorEastAsia" w:hAnsiTheme="minorEastAsia" w:hint="eastAsia"/>
          <w:lang w:val="en-AU"/>
          <w:rPrChange w:id="1928" w:author="Travis Moore" w:date="2025-06-23T01:44:00Z" w16du:dateUtc="2025-06-22T16:44:00Z">
            <w:rPr>
              <w:rFonts w:hint="eastAsia"/>
              <w:lang w:val="en-AU"/>
            </w:rPr>
          </w:rPrChange>
        </w:rPr>
        <w:t>条の規定にかかわらず、設立総会の定めるところによるものとする。</w:t>
      </w:r>
    </w:p>
    <w:p w14:paraId="089FCC4D" w14:textId="1896AB88" w:rsidR="00DD5957" w:rsidRDefault="00DD5957" w:rsidP="00DD5957">
      <w:pPr>
        <w:numPr>
          <w:ilvl w:val="0"/>
          <w:numId w:val="25"/>
        </w:numPr>
        <w:rPr>
          <w:ins w:id="1929" w:author="Travis Moore" w:date="2025-06-23T01:44:00Z" w16du:dateUtc="2025-06-22T16:44:00Z"/>
          <w:rFonts w:asciiTheme="minorEastAsia" w:hAnsiTheme="minorEastAsia"/>
          <w:lang w:val="en-AU"/>
        </w:rPr>
      </w:pPr>
      <w:r w:rsidRPr="009E49F7">
        <w:rPr>
          <w:rFonts w:asciiTheme="minorEastAsia" w:hAnsiTheme="minorEastAsia" w:hint="eastAsia"/>
          <w:lang w:val="en-AU"/>
          <w:rPrChange w:id="1930" w:author="Travis Moore" w:date="2025-06-23T01:44:00Z" w16du:dateUtc="2025-06-22T16:44:00Z">
            <w:rPr>
              <w:rFonts w:hint="eastAsia"/>
              <w:lang w:val="en-AU"/>
            </w:rPr>
          </w:rPrChange>
        </w:rPr>
        <w:t>本法人の設立当初の事業年度は、</w:t>
      </w:r>
      <w:del w:id="1931" w:author="Travis Moore" w:date="2025-06-23T02:21:00Z" w16du:dateUtc="2025-06-22T17:21:00Z">
        <w:r w:rsidRPr="009E49F7" w:rsidDel="005639C8">
          <w:rPr>
            <w:rFonts w:asciiTheme="minorEastAsia" w:hAnsiTheme="minorEastAsia" w:hint="eastAsia"/>
            <w:lang w:val="en-AU"/>
            <w:rPrChange w:id="1932" w:author="Travis Moore" w:date="2025-06-23T01:44:00Z" w16du:dateUtc="2025-06-22T16:44:00Z">
              <w:rPr>
                <w:rFonts w:hint="eastAsia"/>
                <w:lang w:val="en-AU"/>
              </w:rPr>
            </w:rPrChange>
          </w:rPr>
          <w:delText>第</w:delText>
        </w:r>
        <w:r w:rsidRPr="009E49F7" w:rsidDel="005639C8">
          <w:rPr>
            <w:rFonts w:asciiTheme="minorEastAsia" w:hAnsiTheme="minorEastAsia"/>
            <w:lang w:val="en-AU"/>
            <w:rPrChange w:id="1933" w:author="Travis Moore" w:date="2025-06-23T01:44:00Z" w16du:dateUtc="2025-06-22T16:44:00Z">
              <w:rPr>
                <w:lang w:val="en-AU"/>
              </w:rPr>
            </w:rPrChange>
          </w:rPr>
          <w:delText>21</w:delText>
        </w:r>
      </w:del>
      <w:ins w:id="1934" w:author="Travis Moore" w:date="2025-06-23T02:21:00Z" w16du:dateUtc="2025-06-22T17:21:00Z">
        <w:r w:rsidR="005639C8" w:rsidRPr="009E49F7">
          <w:rPr>
            <w:rFonts w:asciiTheme="minorEastAsia" w:hAnsiTheme="minorEastAsia" w:hint="eastAsia"/>
            <w:lang w:val="en-AU"/>
            <w:rPrChange w:id="1935" w:author="Travis Moore" w:date="2025-06-23T01:44:00Z" w16du:dateUtc="2025-06-22T16:44:00Z">
              <w:rPr>
                <w:rFonts w:hint="eastAsia"/>
                <w:lang w:val="en-AU"/>
              </w:rPr>
            </w:rPrChange>
          </w:rPr>
          <w:t>第</w:t>
        </w:r>
        <w:r w:rsidR="005639C8">
          <w:rPr>
            <w:rFonts w:asciiTheme="minorEastAsia" w:hAnsiTheme="minorEastAsia"/>
            <w:lang w:val="en-AU"/>
          </w:rPr>
          <w:t>38</w:t>
        </w:r>
      </w:ins>
      <w:r w:rsidRPr="009E49F7">
        <w:rPr>
          <w:rFonts w:asciiTheme="minorEastAsia" w:hAnsiTheme="minorEastAsia" w:hint="eastAsia"/>
          <w:lang w:val="en-AU"/>
          <w:rPrChange w:id="1936" w:author="Travis Moore" w:date="2025-06-23T01:44:00Z" w16du:dateUtc="2025-06-22T16:44:00Z">
            <w:rPr>
              <w:rFonts w:hint="eastAsia"/>
              <w:lang w:val="en-AU"/>
            </w:rPr>
          </w:rPrChange>
        </w:rPr>
        <w:t>条の規定にかかわらず、本法人の成立の日から令和</w:t>
      </w:r>
      <w:r w:rsidRPr="009E49F7">
        <w:rPr>
          <w:rFonts w:asciiTheme="minorEastAsia" w:hAnsiTheme="minorEastAsia"/>
          <w:lang w:val="en-AU"/>
          <w:rPrChange w:id="1937" w:author="Travis Moore" w:date="2025-06-23T01:44:00Z" w16du:dateUtc="2025-06-22T16:44:00Z">
            <w:rPr>
              <w:lang w:val="en-AU"/>
            </w:rPr>
          </w:rPrChange>
        </w:rPr>
        <w:t>8</w:t>
      </w:r>
      <w:r w:rsidRPr="009E49F7">
        <w:rPr>
          <w:rFonts w:asciiTheme="minorEastAsia" w:hAnsiTheme="minorEastAsia" w:hint="eastAsia"/>
          <w:lang w:val="en-AU"/>
          <w:rPrChange w:id="1938" w:author="Travis Moore" w:date="2025-06-23T01:44:00Z" w16du:dateUtc="2025-06-22T16:44:00Z">
            <w:rPr>
              <w:rFonts w:hint="eastAsia"/>
              <w:lang w:val="en-AU"/>
            </w:rPr>
          </w:rPrChange>
        </w:rPr>
        <w:t>年（</w:t>
      </w:r>
      <w:r w:rsidRPr="009E49F7">
        <w:rPr>
          <w:rFonts w:asciiTheme="minorEastAsia" w:hAnsiTheme="minorEastAsia"/>
          <w:lang w:val="en-AU"/>
          <w:rPrChange w:id="1939" w:author="Travis Moore" w:date="2025-06-23T01:44:00Z" w16du:dateUtc="2025-06-22T16:44:00Z">
            <w:rPr>
              <w:lang w:val="en-AU"/>
            </w:rPr>
          </w:rPrChange>
        </w:rPr>
        <w:t>2026</w:t>
      </w:r>
      <w:r w:rsidRPr="009E49F7">
        <w:rPr>
          <w:rFonts w:asciiTheme="minorEastAsia" w:hAnsiTheme="minorEastAsia" w:hint="eastAsia"/>
          <w:lang w:val="en-AU"/>
          <w:rPrChange w:id="1940" w:author="Travis Moore" w:date="2025-06-23T01:44:00Z" w16du:dateUtc="2025-06-22T16:44:00Z">
            <w:rPr>
              <w:rFonts w:hint="eastAsia"/>
              <w:lang w:val="en-AU"/>
            </w:rPr>
          </w:rPrChange>
        </w:rPr>
        <w:t>年）</w:t>
      </w:r>
      <w:r w:rsidRPr="009E49F7">
        <w:rPr>
          <w:rFonts w:asciiTheme="minorEastAsia" w:hAnsiTheme="minorEastAsia"/>
          <w:lang w:val="en-AU"/>
          <w:rPrChange w:id="1941" w:author="Travis Moore" w:date="2025-06-23T01:44:00Z" w16du:dateUtc="2025-06-22T16:44:00Z">
            <w:rPr>
              <w:lang w:val="en-AU"/>
            </w:rPr>
          </w:rPrChange>
        </w:rPr>
        <w:t>3</w:t>
      </w:r>
      <w:r w:rsidRPr="009E49F7">
        <w:rPr>
          <w:rFonts w:asciiTheme="minorEastAsia" w:hAnsiTheme="minorEastAsia" w:hint="eastAsia"/>
          <w:lang w:val="en-AU"/>
          <w:rPrChange w:id="1942" w:author="Travis Moore" w:date="2025-06-23T01:44:00Z" w16du:dateUtc="2025-06-22T16:44:00Z">
            <w:rPr>
              <w:rFonts w:hint="eastAsia"/>
              <w:lang w:val="en-AU"/>
            </w:rPr>
          </w:rPrChange>
        </w:rPr>
        <w:t>月</w:t>
      </w:r>
      <w:r w:rsidRPr="009E49F7">
        <w:rPr>
          <w:rFonts w:asciiTheme="minorEastAsia" w:hAnsiTheme="minorEastAsia"/>
          <w:lang w:val="en-AU"/>
          <w:rPrChange w:id="1943" w:author="Travis Moore" w:date="2025-06-23T01:44:00Z" w16du:dateUtc="2025-06-22T16:44:00Z">
            <w:rPr>
              <w:lang w:val="en-AU"/>
            </w:rPr>
          </w:rPrChange>
        </w:rPr>
        <w:t>31</w:t>
      </w:r>
      <w:r w:rsidRPr="009E49F7">
        <w:rPr>
          <w:rFonts w:asciiTheme="minorEastAsia" w:hAnsiTheme="minorEastAsia" w:hint="eastAsia"/>
          <w:lang w:val="en-AU"/>
          <w:rPrChange w:id="1944" w:author="Travis Moore" w:date="2025-06-23T01:44:00Z" w16du:dateUtc="2025-06-22T16:44:00Z">
            <w:rPr>
              <w:rFonts w:hint="eastAsia"/>
              <w:lang w:val="en-AU"/>
            </w:rPr>
          </w:rPrChange>
        </w:rPr>
        <w:t>日までとする</w:t>
      </w:r>
    </w:p>
    <w:p w14:paraId="1C489382" w14:textId="5D628CCF" w:rsidR="009E49F7" w:rsidRDefault="009E49F7" w:rsidP="00DD5957">
      <w:pPr>
        <w:numPr>
          <w:ilvl w:val="0"/>
          <w:numId w:val="25"/>
        </w:numPr>
        <w:rPr>
          <w:ins w:id="1945" w:author="Travis Moore" w:date="2025-06-23T01:45:00Z" w16du:dateUtc="2025-06-22T16:45:00Z"/>
          <w:rFonts w:asciiTheme="minorEastAsia" w:hAnsiTheme="minorEastAsia"/>
          <w:lang w:val="en-AU"/>
        </w:rPr>
      </w:pPr>
      <w:ins w:id="1946" w:author="Travis Moore" w:date="2025-06-23T01:45:00Z" w16du:dateUtc="2025-06-22T16:45:00Z">
        <w:r w:rsidRPr="009E49F7">
          <w:rPr>
            <w:rFonts w:asciiTheme="minorEastAsia" w:hAnsiTheme="minorEastAsia" w:hint="eastAsia"/>
            <w:lang w:val="en-AU"/>
          </w:rPr>
          <w:t>この法人の設立当初の年会費は、</w:t>
        </w:r>
        <w:r w:rsidRPr="005639C8">
          <w:rPr>
            <w:rFonts w:asciiTheme="minorEastAsia" w:hAnsiTheme="minorEastAsia" w:hint="eastAsia"/>
            <w:lang w:val="en-AU"/>
          </w:rPr>
          <w:t>第</w:t>
        </w:r>
      </w:ins>
      <w:ins w:id="1947" w:author="Travis Moore" w:date="2025-06-23T02:28:00Z" w16du:dateUtc="2025-06-22T17:28:00Z">
        <w:r w:rsidR="005639C8" w:rsidRPr="005639C8">
          <w:rPr>
            <w:rFonts w:asciiTheme="minorEastAsia" w:hAnsiTheme="minorEastAsia"/>
            <w:lang w:val="en-AU"/>
            <w:rPrChange w:id="1948" w:author="Travis Moore" w:date="2025-06-23T02:28:00Z" w16du:dateUtc="2025-06-22T17:28:00Z">
              <w:rPr>
                <w:rFonts w:asciiTheme="minorEastAsia" w:hAnsiTheme="minorEastAsia"/>
                <w:highlight w:val="yellow"/>
                <w:lang w:val="en-AU"/>
              </w:rPr>
            </w:rPrChange>
          </w:rPr>
          <w:t>8</w:t>
        </w:r>
      </w:ins>
      <w:ins w:id="1949" w:author="Travis Moore" w:date="2025-06-23T01:45:00Z" w16du:dateUtc="2025-06-22T16:45:00Z">
        <w:r w:rsidRPr="005639C8">
          <w:rPr>
            <w:rFonts w:asciiTheme="minorEastAsia" w:hAnsiTheme="minorEastAsia"/>
            <w:lang w:val="en-AU"/>
          </w:rPr>
          <w:t>条</w:t>
        </w:r>
        <w:r w:rsidRPr="009E49F7">
          <w:rPr>
            <w:rFonts w:asciiTheme="minorEastAsia" w:hAnsiTheme="minorEastAsia" w:hint="eastAsia"/>
            <w:lang w:val="en-AU"/>
          </w:rPr>
          <w:t>の規定にかかわらず、次に掲げる額とする。</w:t>
        </w:r>
      </w:ins>
    </w:p>
    <w:p w14:paraId="60B6AD34" w14:textId="09DE01FF" w:rsidR="009E49F7" w:rsidRDefault="009E49F7" w:rsidP="009937C5">
      <w:pPr>
        <w:pStyle w:val="ListParagraph"/>
        <w:numPr>
          <w:ilvl w:val="0"/>
          <w:numId w:val="101"/>
        </w:numPr>
        <w:rPr>
          <w:ins w:id="1950" w:author="Travis Moore" w:date="2025-06-23T01:45:00Z" w16du:dateUtc="2025-06-22T16:45:00Z"/>
          <w:rFonts w:asciiTheme="minorEastAsia" w:hAnsiTheme="minorEastAsia"/>
          <w:lang w:val="en-AU"/>
        </w:rPr>
        <w:pPrChange w:id="1951" w:author="Travis Moore" w:date="2025-07-02T16:07:00Z" w16du:dateUtc="2025-07-02T07:07:00Z">
          <w:pPr>
            <w:numPr>
              <w:ilvl w:val="1"/>
              <w:numId w:val="25"/>
            </w:numPr>
            <w:ind w:left="1080" w:hanging="360"/>
          </w:pPr>
        </w:pPrChange>
      </w:pPr>
      <w:ins w:id="1952" w:author="Travis Moore" w:date="2025-06-23T01:45:00Z" w16du:dateUtc="2025-06-22T16:45:00Z">
        <w:r w:rsidRPr="009E49F7">
          <w:rPr>
            <w:rFonts w:asciiTheme="minorEastAsia" w:hAnsiTheme="minorEastAsia" w:hint="eastAsia"/>
            <w:lang w:val="en-AU"/>
          </w:rPr>
          <w:t xml:space="preserve">正会員　年会費　　　</w:t>
        </w:r>
      </w:ins>
      <w:ins w:id="1953" w:author="Travis Moore" w:date="2025-06-23T01:46:00Z" w16du:dateUtc="2025-06-22T16:46:00Z">
        <w:r>
          <w:rPr>
            <w:rFonts w:asciiTheme="minorEastAsia" w:hAnsiTheme="minorEastAsia" w:hint="eastAsia"/>
            <w:lang w:val="en-AU"/>
          </w:rPr>
          <w:t>5000</w:t>
        </w:r>
      </w:ins>
      <w:ins w:id="1954" w:author="Travis Moore" w:date="2025-06-23T01:45:00Z" w16du:dateUtc="2025-06-22T16:45:00Z">
        <w:r w:rsidRPr="009E49F7">
          <w:rPr>
            <w:rFonts w:asciiTheme="minorEastAsia" w:hAnsiTheme="minorEastAsia" w:hint="eastAsia"/>
            <w:lang w:val="en-AU"/>
          </w:rPr>
          <w:t>円</w:t>
        </w:r>
      </w:ins>
    </w:p>
    <w:p w14:paraId="0A468B87" w14:textId="4311132D" w:rsidR="009E49F7" w:rsidRPr="009E49F7" w:rsidRDefault="009E49F7" w:rsidP="009937C5">
      <w:pPr>
        <w:pStyle w:val="ListParagraph"/>
        <w:numPr>
          <w:ilvl w:val="0"/>
          <w:numId w:val="101"/>
        </w:numPr>
        <w:rPr>
          <w:rFonts w:asciiTheme="minorEastAsia" w:hAnsiTheme="minorEastAsia"/>
          <w:lang w:val="en-AU"/>
          <w:rPrChange w:id="1955" w:author="Travis Moore" w:date="2025-06-23T01:44:00Z" w16du:dateUtc="2025-06-22T16:44:00Z">
            <w:rPr>
              <w:lang w:val="en-AU"/>
            </w:rPr>
          </w:rPrChange>
        </w:rPr>
        <w:pPrChange w:id="1956" w:author="Travis Moore" w:date="2025-07-02T16:07:00Z" w16du:dateUtc="2025-07-02T07:07:00Z">
          <w:pPr>
            <w:numPr>
              <w:numId w:val="25"/>
            </w:numPr>
            <w:tabs>
              <w:tab w:val="num" w:pos="360"/>
            </w:tabs>
            <w:ind w:left="360" w:hanging="360"/>
          </w:pPr>
        </w:pPrChange>
      </w:pPr>
      <w:ins w:id="1957" w:author="Travis Moore" w:date="2025-06-23T01:45:00Z" w16du:dateUtc="2025-06-22T16:45:00Z">
        <w:r w:rsidRPr="009E49F7">
          <w:rPr>
            <w:rFonts w:asciiTheme="minorEastAsia" w:hAnsiTheme="minorEastAsia" w:hint="eastAsia"/>
            <w:lang w:val="en-AU"/>
          </w:rPr>
          <w:t xml:space="preserve">賛助会員　年会費　　</w:t>
        </w:r>
      </w:ins>
      <w:ins w:id="1958" w:author="Travis Moore" w:date="2025-06-25T00:36:00Z">
        <w:r w:rsidR="00E47B15" w:rsidRPr="009937C5">
          <w:rPr>
            <w:rFonts w:asciiTheme="minorEastAsia" w:hAnsiTheme="minorEastAsia"/>
            <w:lang w:val="en-AU"/>
            <w:rPrChange w:id="1959" w:author="Travis Moore" w:date="2025-07-02T16:07:00Z" w16du:dateUtc="2025-07-02T07:07:00Z">
              <w:rPr>
                <w:rFonts w:asciiTheme="minorEastAsia" w:hAnsiTheme="minorEastAsia"/>
              </w:rPr>
            </w:rPrChange>
          </w:rPr>
          <w:t>一口1000円</w:t>
        </w:r>
      </w:ins>
    </w:p>
    <w:p w14:paraId="0201E71A" w14:textId="2571BAF8" w:rsidR="00B65EFB" w:rsidRPr="009E49F7" w:rsidRDefault="00B65EFB" w:rsidP="00DD5957">
      <w:pPr>
        <w:rPr>
          <w:rFonts w:asciiTheme="minorEastAsia" w:hAnsiTheme="minorEastAsia"/>
          <w:lang w:val="en-AU"/>
          <w:rPrChange w:id="1960" w:author="Travis Moore" w:date="2025-06-23T01:44:00Z" w16du:dateUtc="2025-06-22T16:44:00Z">
            <w:rPr>
              <w:lang w:val="en-AU"/>
            </w:rPr>
          </w:rPrChange>
        </w:rPr>
      </w:pPr>
    </w:p>
    <w:sectPr w:rsidR="00B65EFB" w:rsidRPr="009E49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1DF7A" w14:textId="77777777" w:rsidR="00442237" w:rsidRDefault="00442237" w:rsidP="00565405">
      <w:pPr>
        <w:spacing w:after="0" w:line="240" w:lineRule="auto"/>
      </w:pPr>
      <w:r>
        <w:separator/>
      </w:r>
    </w:p>
  </w:endnote>
  <w:endnote w:type="continuationSeparator" w:id="0">
    <w:p w14:paraId="4592E4FB" w14:textId="77777777" w:rsidR="00442237" w:rsidRDefault="00442237" w:rsidP="00565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r ƒSƒVƒbƒN">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48119" w14:textId="77777777" w:rsidR="00442237" w:rsidRDefault="00442237" w:rsidP="00565405">
      <w:pPr>
        <w:spacing w:after="0" w:line="240" w:lineRule="auto"/>
      </w:pPr>
      <w:r>
        <w:separator/>
      </w:r>
    </w:p>
  </w:footnote>
  <w:footnote w:type="continuationSeparator" w:id="0">
    <w:p w14:paraId="2113B69E" w14:textId="77777777" w:rsidR="00442237" w:rsidRDefault="00442237" w:rsidP="00565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7F27"/>
    <w:multiLevelType w:val="hybridMultilevel"/>
    <w:tmpl w:val="C386A8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D491E"/>
    <w:multiLevelType w:val="multilevel"/>
    <w:tmpl w:val="9FDA1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47327"/>
    <w:multiLevelType w:val="hybridMultilevel"/>
    <w:tmpl w:val="C3B44B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2790598"/>
    <w:multiLevelType w:val="hybridMultilevel"/>
    <w:tmpl w:val="86608C6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3FB70AB"/>
    <w:multiLevelType w:val="hybridMultilevel"/>
    <w:tmpl w:val="4EA691D0"/>
    <w:lvl w:ilvl="0" w:tplc="A6EC4A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428110A"/>
    <w:multiLevelType w:val="multilevel"/>
    <w:tmpl w:val="18CE0B86"/>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D3424"/>
    <w:multiLevelType w:val="hybridMultilevel"/>
    <w:tmpl w:val="4EA691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4946AC"/>
    <w:multiLevelType w:val="hybridMultilevel"/>
    <w:tmpl w:val="EA0683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7CF38C1"/>
    <w:multiLevelType w:val="multilevel"/>
    <w:tmpl w:val="F9DC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8A39CC"/>
    <w:multiLevelType w:val="multilevel"/>
    <w:tmpl w:val="5DEEDE22"/>
    <w:lvl w:ilvl="0">
      <w:start w:val="1"/>
      <w:numFmt w:val="decimal"/>
      <w:lvlText w:val="%1"/>
      <w:lvlJc w:val="left"/>
      <w:pPr>
        <w:tabs>
          <w:tab w:val="num" w:pos="360"/>
        </w:tabs>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 w15:restartNumberingAfterBreak="0">
    <w:nsid w:val="09676BA3"/>
    <w:multiLevelType w:val="hybridMultilevel"/>
    <w:tmpl w:val="5E46040E"/>
    <w:lvl w:ilvl="0" w:tplc="A6EC4A70">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985575F"/>
    <w:multiLevelType w:val="hybridMultilevel"/>
    <w:tmpl w:val="B2EE07D0"/>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A0C20BB"/>
    <w:multiLevelType w:val="hybridMultilevel"/>
    <w:tmpl w:val="CF00C43A"/>
    <w:lvl w:ilvl="0" w:tplc="E34C9C1A">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0C833E69"/>
    <w:multiLevelType w:val="multilevel"/>
    <w:tmpl w:val="CCF097CA"/>
    <w:lvl w:ilvl="0">
      <w:start w:val="2"/>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15:restartNumberingAfterBreak="0">
    <w:nsid w:val="0DC8650D"/>
    <w:multiLevelType w:val="multilevel"/>
    <w:tmpl w:val="D2E6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F05830"/>
    <w:multiLevelType w:val="multilevel"/>
    <w:tmpl w:val="E53A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701F37"/>
    <w:multiLevelType w:val="hybridMultilevel"/>
    <w:tmpl w:val="CA40B536"/>
    <w:lvl w:ilvl="0" w:tplc="FFFFFFFF">
      <w:start w:val="1"/>
      <w:numFmt w:val="decimal"/>
      <w:lvlText w:val="%1."/>
      <w:lvlJc w:val="left"/>
      <w:pPr>
        <w:ind w:left="720" w:hanging="360"/>
      </w:pPr>
    </w:lvl>
    <w:lvl w:ilvl="1" w:tplc="A6EC4A70">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1D43236"/>
    <w:multiLevelType w:val="hybridMultilevel"/>
    <w:tmpl w:val="11809C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3A00A5A"/>
    <w:multiLevelType w:val="hybridMultilevel"/>
    <w:tmpl w:val="1012E67E"/>
    <w:lvl w:ilvl="0" w:tplc="FFFFFFFF">
      <w:start w:val="1"/>
      <w:numFmt w:val="decimal"/>
      <w:lvlText w:val="%1."/>
      <w:lvlJc w:val="left"/>
      <w:pPr>
        <w:ind w:left="720" w:hanging="360"/>
      </w:pPr>
    </w:lvl>
    <w:lvl w:ilvl="1" w:tplc="A6EC4A70">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3CD60BA"/>
    <w:multiLevelType w:val="hybridMultilevel"/>
    <w:tmpl w:val="68A4EF5E"/>
    <w:lvl w:ilvl="0" w:tplc="CAF221B6">
      <w:start w:val="2"/>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147E5582"/>
    <w:multiLevelType w:val="multilevel"/>
    <w:tmpl w:val="34121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FB24A4"/>
    <w:multiLevelType w:val="hybridMultilevel"/>
    <w:tmpl w:val="D88E6280"/>
    <w:lvl w:ilvl="0" w:tplc="A6EC4A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17641FAE"/>
    <w:multiLevelType w:val="multilevel"/>
    <w:tmpl w:val="09623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306CEC"/>
    <w:multiLevelType w:val="hybridMultilevel"/>
    <w:tmpl w:val="88D60B60"/>
    <w:lvl w:ilvl="0" w:tplc="FFFFFFFF">
      <w:start w:val="1"/>
      <w:numFmt w:val="decimal"/>
      <w:lvlText w:val="%1."/>
      <w:lvlJc w:val="left"/>
      <w:pPr>
        <w:ind w:left="720" w:hanging="360"/>
      </w:pPr>
    </w:lvl>
    <w:lvl w:ilvl="1" w:tplc="A6EC4A70">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D7302D2"/>
    <w:multiLevelType w:val="hybridMultilevel"/>
    <w:tmpl w:val="BB4844EE"/>
    <w:lvl w:ilvl="0" w:tplc="A6EC4A7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EDC0FCA"/>
    <w:multiLevelType w:val="hybridMultilevel"/>
    <w:tmpl w:val="D9D6772E"/>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211676AB"/>
    <w:multiLevelType w:val="multilevel"/>
    <w:tmpl w:val="C1986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CA23EA"/>
    <w:multiLevelType w:val="hybridMultilevel"/>
    <w:tmpl w:val="6628747A"/>
    <w:lvl w:ilvl="0" w:tplc="FFFFFFFF">
      <w:start w:val="2"/>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253E0275"/>
    <w:multiLevelType w:val="hybridMultilevel"/>
    <w:tmpl w:val="AEBCE318"/>
    <w:lvl w:ilvl="0" w:tplc="CAF221B6">
      <w:start w:val="2"/>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26BD60A4"/>
    <w:multiLevelType w:val="hybridMultilevel"/>
    <w:tmpl w:val="A6D496EE"/>
    <w:lvl w:ilvl="0" w:tplc="CAF221B6">
      <w:start w:val="2"/>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29031B8D"/>
    <w:multiLevelType w:val="hybridMultilevel"/>
    <w:tmpl w:val="30EE8DA6"/>
    <w:lvl w:ilvl="0" w:tplc="CAF221B6">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29A71C16"/>
    <w:multiLevelType w:val="multilevel"/>
    <w:tmpl w:val="630AF052"/>
    <w:lvl w:ilvl="0">
      <w:start w:val="2"/>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2" w15:restartNumberingAfterBreak="0">
    <w:nsid w:val="29B37A94"/>
    <w:multiLevelType w:val="hybridMultilevel"/>
    <w:tmpl w:val="95D6B6DC"/>
    <w:lvl w:ilvl="0" w:tplc="FFFFFFFF">
      <w:start w:val="1"/>
      <w:numFmt w:val="decimal"/>
      <w:lvlText w:val="%1."/>
      <w:lvlJc w:val="left"/>
      <w:pPr>
        <w:ind w:left="720" w:hanging="360"/>
      </w:pPr>
    </w:lvl>
    <w:lvl w:ilvl="1" w:tplc="A6EC4A70">
      <w:start w:val="1"/>
      <w:numFmt w:val="decimal"/>
      <w:lvlText w:val="(%2)"/>
      <w:lvlJc w:val="left"/>
      <w:pPr>
        <w:ind w:left="72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A8E3F8F"/>
    <w:multiLevelType w:val="multilevel"/>
    <w:tmpl w:val="43628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6C67BD"/>
    <w:multiLevelType w:val="multilevel"/>
    <w:tmpl w:val="1254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8117F6"/>
    <w:multiLevelType w:val="hybridMultilevel"/>
    <w:tmpl w:val="BF76CD1E"/>
    <w:lvl w:ilvl="0" w:tplc="A6EC4A7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2D427709"/>
    <w:multiLevelType w:val="hybridMultilevel"/>
    <w:tmpl w:val="D4404440"/>
    <w:lvl w:ilvl="0" w:tplc="FFFFFFFF">
      <w:start w:val="2"/>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2E7A4318"/>
    <w:multiLevelType w:val="hybridMultilevel"/>
    <w:tmpl w:val="A6D496EE"/>
    <w:lvl w:ilvl="0" w:tplc="FFFFFFFF">
      <w:start w:val="2"/>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2F812062"/>
    <w:multiLevelType w:val="hybridMultilevel"/>
    <w:tmpl w:val="DA7ECB8E"/>
    <w:lvl w:ilvl="0" w:tplc="0C09000F">
      <w:start w:val="1"/>
      <w:numFmt w:val="decimal"/>
      <w:lvlText w:val="%1."/>
      <w:lvlJc w:val="left"/>
      <w:pPr>
        <w:ind w:left="720" w:hanging="360"/>
      </w:pPr>
    </w:lvl>
    <w:lvl w:ilvl="1" w:tplc="A6EC4A70">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33D65952"/>
    <w:multiLevelType w:val="multilevel"/>
    <w:tmpl w:val="E0A2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4B95E97"/>
    <w:multiLevelType w:val="multilevel"/>
    <w:tmpl w:val="40E64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F42192"/>
    <w:multiLevelType w:val="hybridMultilevel"/>
    <w:tmpl w:val="12CC9B82"/>
    <w:lvl w:ilvl="0" w:tplc="DC10D0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360C32BD"/>
    <w:multiLevelType w:val="hybridMultilevel"/>
    <w:tmpl w:val="92925968"/>
    <w:lvl w:ilvl="0" w:tplc="FFFFFFFF">
      <w:start w:val="1"/>
      <w:numFmt w:val="decimal"/>
      <w:lvlText w:val="%1."/>
      <w:lvlJc w:val="left"/>
      <w:pPr>
        <w:ind w:left="720" w:hanging="360"/>
      </w:pPr>
    </w:lvl>
    <w:lvl w:ilvl="1" w:tplc="2ADA6094">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8694BC7"/>
    <w:multiLevelType w:val="hybridMultilevel"/>
    <w:tmpl w:val="033A4898"/>
    <w:lvl w:ilvl="0" w:tplc="CAF221B6">
      <w:start w:val="2"/>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38987034"/>
    <w:multiLevelType w:val="hybridMultilevel"/>
    <w:tmpl w:val="6628747A"/>
    <w:lvl w:ilvl="0" w:tplc="CAF221B6">
      <w:start w:val="2"/>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399C5EF3"/>
    <w:multiLevelType w:val="hybridMultilevel"/>
    <w:tmpl w:val="D4404440"/>
    <w:lvl w:ilvl="0" w:tplc="FFFFFFFF">
      <w:start w:val="2"/>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3BE15B22"/>
    <w:multiLevelType w:val="hybridMultilevel"/>
    <w:tmpl w:val="1D1ADB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CB93CB1"/>
    <w:multiLevelType w:val="hybridMultilevel"/>
    <w:tmpl w:val="46B61382"/>
    <w:lvl w:ilvl="0" w:tplc="7D54A514">
      <w:start w:val="2"/>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8" w15:restartNumberingAfterBreak="0">
    <w:nsid w:val="3D5A751D"/>
    <w:multiLevelType w:val="hybridMultilevel"/>
    <w:tmpl w:val="D304DC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3D6F1A2B"/>
    <w:multiLevelType w:val="hybridMultilevel"/>
    <w:tmpl w:val="41EA38C2"/>
    <w:lvl w:ilvl="0" w:tplc="FFFFFFFF">
      <w:start w:val="2"/>
      <w:numFmt w:val="decimal"/>
      <w:lvlText w:val="%1."/>
      <w:lvlJc w:val="left"/>
      <w:pPr>
        <w:ind w:left="360" w:hanging="360"/>
      </w:pPr>
      <w:rPr>
        <w:rFonts w:hint="default"/>
      </w:rPr>
    </w:lvl>
    <w:lvl w:ilvl="1" w:tplc="A6EC4A70">
      <w:start w:val="1"/>
      <w:numFmt w:val="decimal"/>
      <w:lvlText w:val="(%2)"/>
      <w:lvlJc w:val="left"/>
      <w:pPr>
        <w:ind w:left="644" w:hanging="360"/>
      </w:pPr>
      <w:rPr>
        <w:rFonts w:hint="default"/>
      </w:r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abstractNum w:abstractNumId="50" w15:restartNumberingAfterBreak="0">
    <w:nsid w:val="3DFA5BF2"/>
    <w:multiLevelType w:val="hybridMultilevel"/>
    <w:tmpl w:val="D0F2602C"/>
    <w:lvl w:ilvl="0" w:tplc="A6EC4A70">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19005C5"/>
    <w:multiLevelType w:val="multilevel"/>
    <w:tmpl w:val="E6B42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2D117E2"/>
    <w:multiLevelType w:val="multilevel"/>
    <w:tmpl w:val="F594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42F754B"/>
    <w:multiLevelType w:val="hybridMultilevel"/>
    <w:tmpl w:val="F3C20B10"/>
    <w:lvl w:ilvl="0" w:tplc="CAF221B6">
      <w:start w:val="2"/>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4" w15:restartNumberingAfterBreak="0">
    <w:nsid w:val="445D57D6"/>
    <w:multiLevelType w:val="multilevel"/>
    <w:tmpl w:val="AECEB23A"/>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15:restartNumberingAfterBreak="0">
    <w:nsid w:val="46B41D5F"/>
    <w:multiLevelType w:val="hybridMultilevel"/>
    <w:tmpl w:val="D9BA3B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15:restartNumberingAfterBreak="0">
    <w:nsid w:val="483720C5"/>
    <w:multiLevelType w:val="hybridMultilevel"/>
    <w:tmpl w:val="1D1ADBEC"/>
    <w:lvl w:ilvl="0" w:tplc="A6EC4A7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9D24C90"/>
    <w:multiLevelType w:val="hybridMultilevel"/>
    <w:tmpl w:val="F8321FCC"/>
    <w:lvl w:ilvl="0" w:tplc="A6EC4A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4AE50A3F"/>
    <w:multiLevelType w:val="hybridMultilevel"/>
    <w:tmpl w:val="3AFAD282"/>
    <w:lvl w:ilvl="0" w:tplc="CAF221B6">
      <w:start w:val="2"/>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 w15:restartNumberingAfterBreak="0">
    <w:nsid w:val="4B3E3FEA"/>
    <w:multiLevelType w:val="hybridMultilevel"/>
    <w:tmpl w:val="78A61E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4B8333B5"/>
    <w:multiLevelType w:val="multilevel"/>
    <w:tmpl w:val="E23A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B88758B"/>
    <w:multiLevelType w:val="hybridMultilevel"/>
    <w:tmpl w:val="691480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15:restartNumberingAfterBreak="0">
    <w:nsid w:val="4CF7776E"/>
    <w:multiLevelType w:val="hybridMultilevel"/>
    <w:tmpl w:val="2F564D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15:restartNumberingAfterBreak="0">
    <w:nsid w:val="4DCE2637"/>
    <w:multiLevelType w:val="hybridMultilevel"/>
    <w:tmpl w:val="6D2E1A2E"/>
    <w:lvl w:ilvl="0" w:tplc="6CDA49FE">
      <w:start w:val="2"/>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15:restartNumberingAfterBreak="0">
    <w:nsid w:val="51822583"/>
    <w:multiLevelType w:val="multilevel"/>
    <w:tmpl w:val="B4CA26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2B12493"/>
    <w:multiLevelType w:val="hybridMultilevel"/>
    <w:tmpl w:val="BC2C8B2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6" w15:restartNumberingAfterBreak="0">
    <w:nsid w:val="53010759"/>
    <w:multiLevelType w:val="multilevel"/>
    <w:tmpl w:val="48CE82BA"/>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7" w15:restartNumberingAfterBreak="0">
    <w:nsid w:val="553C22C1"/>
    <w:multiLevelType w:val="multilevel"/>
    <w:tmpl w:val="D42055B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5736F9C"/>
    <w:multiLevelType w:val="hybridMultilevel"/>
    <w:tmpl w:val="3244A606"/>
    <w:lvl w:ilvl="0" w:tplc="CAF221B6">
      <w:start w:val="2"/>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9" w15:restartNumberingAfterBreak="0">
    <w:nsid w:val="575F21C6"/>
    <w:multiLevelType w:val="hybridMultilevel"/>
    <w:tmpl w:val="E9588778"/>
    <w:lvl w:ilvl="0" w:tplc="CAF221B6">
      <w:start w:val="2"/>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57855801"/>
    <w:multiLevelType w:val="multilevel"/>
    <w:tmpl w:val="D9D8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85F0149"/>
    <w:multiLevelType w:val="hybridMultilevel"/>
    <w:tmpl w:val="0354E6A4"/>
    <w:lvl w:ilvl="0" w:tplc="A6EC4A7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2" w15:restartNumberingAfterBreak="0">
    <w:nsid w:val="594A2BE4"/>
    <w:multiLevelType w:val="multilevel"/>
    <w:tmpl w:val="48764FE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9DC0506"/>
    <w:multiLevelType w:val="multilevel"/>
    <w:tmpl w:val="835E12D0"/>
    <w:lvl w:ilvl="0">
      <w:start w:val="2"/>
      <w:numFmt w:val="decimal"/>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5ACA3944"/>
    <w:multiLevelType w:val="hybridMultilevel"/>
    <w:tmpl w:val="B016A708"/>
    <w:lvl w:ilvl="0" w:tplc="A6EC4A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5" w15:restartNumberingAfterBreak="0">
    <w:nsid w:val="5E4F51DC"/>
    <w:multiLevelType w:val="hybridMultilevel"/>
    <w:tmpl w:val="7EF4B516"/>
    <w:lvl w:ilvl="0" w:tplc="CAF221B6">
      <w:start w:val="2"/>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6" w15:restartNumberingAfterBreak="0">
    <w:nsid w:val="5FD528D9"/>
    <w:multiLevelType w:val="hybridMultilevel"/>
    <w:tmpl w:val="9FD2AB6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7" w15:restartNumberingAfterBreak="0">
    <w:nsid w:val="60962E88"/>
    <w:multiLevelType w:val="multilevel"/>
    <w:tmpl w:val="8898B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1750DB5"/>
    <w:multiLevelType w:val="hybridMultilevel"/>
    <w:tmpl w:val="D4404440"/>
    <w:lvl w:ilvl="0" w:tplc="CAF221B6">
      <w:start w:val="2"/>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9" w15:restartNumberingAfterBreak="0">
    <w:nsid w:val="61E60BEB"/>
    <w:multiLevelType w:val="multilevel"/>
    <w:tmpl w:val="DD243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37539A6"/>
    <w:multiLevelType w:val="hybridMultilevel"/>
    <w:tmpl w:val="F69422E0"/>
    <w:lvl w:ilvl="0" w:tplc="CAF221B6">
      <w:start w:val="2"/>
      <w:numFmt w:val="decimal"/>
      <w:lvlText w:val="%1"/>
      <w:lvlJc w:val="left"/>
      <w:pPr>
        <w:ind w:left="360" w:hanging="360"/>
      </w:pPr>
      <w:rPr>
        <w:rFonts w:hint="default"/>
      </w:rPr>
    </w:lvl>
    <w:lvl w:ilvl="1" w:tplc="0C090019">
      <w:start w:val="1"/>
      <w:numFmt w:val="lowerLetter"/>
      <w:lvlText w:val="%2."/>
      <w:lvlJc w:val="left"/>
      <w:pPr>
        <w:ind w:left="1156" w:hanging="360"/>
      </w:pPr>
    </w:lvl>
    <w:lvl w:ilvl="2" w:tplc="0C09001B" w:tentative="1">
      <w:start w:val="1"/>
      <w:numFmt w:val="lowerRoman"/>
      <w:lvlText w:val="%3."/>
      <w:lvlJc w:val="right"/>
      <w:pPr>
        <w:ind w:left="1876" w:hanging="180"/>
      </w:pPr>
    </w:lvl>
    <w:lvl w:ilvl="3" w:tplc="0C09000F" w:tentative="1">
      <w:start w:val="1"/>
      <w:numFmt w:val="decimal"/>
      <w:lvlText w:val="%4."/>
      <w:lvlJc w:val="left"/>
      <w:pPr>
        <w:ind w:left="2596" w:hanging="360"/>
      </w:pPr>
    </w:lvl>
    <w:lvl w:ilvl="4" w:tplc="0C090019" w:tentative="1">
      <w:start w:val="1"/>
      <w:numFmt w:val="lowerLetter"/>
      <w:lvlText w:val="%5."/>
      <w:lvlJc w:val="left"/>
      <w:pPr>
        <w:ind w:left="3316" w:hanging="360"/>
      </w:pPr>
    </w:lvl>
    <w:lvl w:ilvl="5" w:tplc="0C09001B" w:tentative="1">
      <w:start w:val="1"/>
      <w:numFmt w:val="lowerRoman"/>
      <w:lvlText w:val="%6."/>
      <w:lvlJc w:val="right"/>
      <w:pPr>
        <w:ind w:left="4036" w:hanging="180"/>
      </w:pPr>
    </w:lvl>
    <w:lvl w:ilvl="6" w:tplc="0C09000F" w:tentative="1">
      <w:start w:val="1"/>
      <w:numFmt w:val="decimal"/>
      <w:lvlText w:val="%7."/>
      <w:lvlJc w:val="left"/>
      <w:pPr>
        <w:ind w:left="4756" w:hanging="360"/>
      </w:pPr>
    </w:lvl>
    <w:lvl w:ilvl="7" w:tplc="0C090019" w:tentative="1">
      <w:start w:val="1"/>
      <w:numFmt w:val="lowerLetter"/>
      <w:lvlText w:val="%8."/>
      <w:lvlJc w:val="left"/>
      <w:pPr>
        <w:ind w:left="5476" w:hanging="360"/>
      </w:pPr>
    </w:lvl>
    <w:lvl w:ilvl="8" w:tplc="0C09001B" w:tentative="1">
      <w:start w:val="1"/>
      <w:numFmt w:val="lowerRoman"/>
      <w:lvlText w:val="%9."/>
      <w:lvlJc w:val="right"/>
      <w:pPr>
        <w:ind w:left="6196" w:hanging="180"/>
      </w:pPr>
    </w:lvl>
  </w:abstractNum>
  <w:abstractNum w:abstractNumId="81" w15:restartNumberingAfterBreak="0">
    <w:nsid w:val="63DC3089"/>
    <w:multiLevelType w:val="multilevel"/>
    <w:tmpl w:val="79DE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60C162B"/>
    <w:multiLevelType w:val="hybridMultilevel"/>
    <w:tmpl w:val="6646159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3" w15:restartNumberingAfterBreak="0">
    <w:nsid w:val="66330EA1"/>
    <w:multiLevelType w:val="multilevel"/>
    <w:tmpl w:val="B5E21480"/>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4" w15:restartNumberingAfterBreak="0">
    <w:nsid w:val="6A1612DD"/>
    <w:multiLevelType w:val="hybridMultilevel"/>
    <w:tmpl w:val="D01448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5" w15:restartNumberingAfterBreak="0">
    <w:nsid w:val="6A866977"/>
    <w:multiLevelType w:val="hybridMultilevel"/>
    <w:tmpl w:val="9054654C"/>
    <w:lvl w:ilvl="0" w:tplc="A6EC4A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6" w15:restartNumberingAfterBreak="0">
    <w:nsid w:val="6AB03B7A"/>
    <w:multiLevelType w:val="hybridMultilevel"/>
    <w:tmpl w:val="AD040250"/>
    <w:lvl w:ilvl="0" w:tplc="A6EC4A70">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6CDF79C4"/>
    <w:multiLevelType w:val="hybridMultilevel"/>
    <w:tmpl w:val="33E677AE"/>
    <w:lvl w:ilvl="0" w:tplc="057820B4">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8" w15:restartNumberingAfterBreak="0">
    <w:nsid w:val="70774EAE"/>
    <w:multiLevelType w:val="multilevel"/>
    <w:tmpl w:val="B4CA26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2113426"/>
    <w:multiLevelType w:val="multilevel"/>
    <w:tmpl w:val="AA34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2A6257F"/>
    <w:multiLevelType w:val="hybridMultilevel"/>
    <w:tmpl w:val="4EA691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2CC3BA0"/>
    <w:multiLevelType w:val="hybridMultilevel"/>
    <w:tmpl w:val="C3761F90"/>
    <w:lvl w:ilvl="0" w:tplc="CAF221B6">
      <w:start w:val="2"/>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2" w15:restartNumberingAfterBreak="0">
    <w:nsid w:val="733508B2"/>
    <w:multiLevelType w:val="hybridMultilevel"/>
    <w:tmpl w:val="AC084344"/>
    <w:lvl w:ilvl="0" w:tplc="A6EC4A70">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3" w15:restartNumberingAfterBreak="0">
    <w:nsid w:val="73363618"/>
    <w:multiLevelType w:val="hybridMultilevel"/>
    <w:tmpl w:val="F020AC02"/>
    <w:lvl w:ilvl="0" w:tplc="A6EC4A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4" w15:restartNumberingAfterBreak="0">
    <w:nsid w:val="73E56B04"/>
    <w:multiLevelType w:val="hybridMultilevel"/>
    <w:tmpl w:val="3828C022"/>
    <w:lvl w:ilvl="0" w:tplc="A6EC4A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5" w15:restartNumberingAfterBreak="0">
    <w:nsid w:val="767D6D8D"/>
    <w:multiLevelType w:val="hybridMultilevel"/>
    <w:tmpl w:val="9E386398"/>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6" w15:restartNumberingAfterBreak="0">
    <w:nsid w:val="779A290A"/>
    <w:multiLevelType w:val="multilevel"/>
    <w:tmpl w:val="3EE2E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B680EC8"/>
    <w:multiLevelType w:val="hybridMultilevel"/>
    <w:tmpl w:val="B10001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8" w15:restartNumberingAfterBreak="0">
    <w:nsid w:val="7D434CE7"/>
    <w:multiLevelType w:val="hybridMultilevel"/>
    <w:tmpl w:val="F9D623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9" w15:restartNumberingAfterBreak="0">
    <w:nsid w:val="7E780CD0"/>
    <w:multiLevelType w:val="hybridMultilevel"/>
    <w:tmpl w:val="E4821260"/>
    <w:lvl w:ilvl="0" w:tplc="CAF221B6">
      <w:start w:val="2"/>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0" w15:restartNumberingAfterBreak="0">
    <w:nsid w:val="7EA41C64"/>
    <w:multiLevelType w:val="hybridMultilevel"/>
    <w:tmpl w:val="B37405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67853980">
    <w:abstractNumId w:val="15"/>
  </w:num>
  <w:num w:numId="2" w16cid:durableId="455954705">
    <w:abstractNumId w:val="40"/>
  </w:num>
  <w:num w:numId="3" w16cid:durableId="1491866467">
    <w:abstractNumId w:val="39"/>
  </w:num>
  <w:num w:numId="4" w16cid:durableId="2123065253">
    <w:abstractNumId w:val="77"/>
  </w:num>
  <w:num w:numId="5" w16cid:durableId="2035770031">
    <w:abstractNumId w:val="79"/>
  </w:num>
  <w:num w:numId="6" w16cid:durableId="1965118716">
    <w:abstractNumId w:val="26"/>
  </w:num>
  <w:num w:numId="7" w16cid:durableId="1203666719">
    <w:abstractNumId w:val="8"/>
  </w:num>
  <w:num w:numId="8" w16cid:durableId="662587939">
    <w:abstractNumId w:val="52"/>
  </w:num>
  <w:num w:numId="9" w16cid:durableId="1926108313">
    <w:abstractNumId w:val="70"/>
  </w:num>
  <w:num w:numId="10" w16cid:durableId="733967991">
    <w:abstractNumId w:val="96"/>
  </w:num>
  <w:num w:numId="11" w16cid:durableId="473332929">
    <w:abstractNumId w:val="14"/>
  </w:num>
  <w:num w:numId="12" w16cid:durableId="35548617">
    <w:abstractNumId w:val="60"/>
  </w:num>
  <w:num w:numId="13" w16cid:durableId="1515654823">
    <w:abstractNumId w:val="22"/>
  </w:num>
  <w:num w:numId="14" w16cid:durableId="1928801358">
    <w:abstractNumId w:val="33"/>
  </w:num>
  <w:num w:numId="15" w16cid:durableId="938953455">
    <w:abstractNumId w:val="81"/>
  </w:num>
  <w:num w:numId="16" w16cid:durableId="1325039528">
    <w:abstractNumId w:val="89"/>
  </w:num>
  <w:num w:numId="17" w16cid:durableId="177238250">
    <w:abstractNumId w:val="20"/>
  </w:num>
  <w:num w:numId="18" w16cid:durableId="497305849">
    <w:abstractNumId w:val="1"/>
  </w:num>
  <w:num w:numId="19" w16cid:durableId="284167299">
    <w:abstractNumId w:val="51"/>
  </w:num>
  <w:num w:numId="20" w16cid:durableId="523638412">
    <w:abstractNumId w:val="67"/>
  </w:num>
  <w:num w:numId="21" w16cid:durableId="1609894514">
    <w:abstractNumId w:val="31"/>
  </w:num>
  <w:num w:numId="22" w16cid:durableId="2051801114">
    <w:abstractNumId w:val="83"/>
  </w:num>
  <w:num w:numId="23" w16cid:durableId="530069982">
    <w:abstractNumId w:val="13"/>
  </w:num>
  <w:num w:numId="24" w16cid:durableId="1158766571">
    <w:abstractNumId w:val="34"/>
  </w:num>
  <w:num w:numId="25" w16cid:durableId="1889872381">
    <w:abstractNumId w:val="9"/>
  </w:num>
  <w:num w:numId="26" w16cid:durableId="1495102066">
    <w:abstractNumId w:val="61"/>
  </w:num>
  <w:num w:numId="27" w16cid:durableId="804277355">
    <w:abstractNumId w:val="76"/>
  </w:num>
  <w:num w:numId="28" w16cid:durableId="634725107">
    <w:abstractNumId w:val="0"/>
  </w:num>
  <w:num w:numId="29" w16cid:durableId="288169004">
    <w:abstractNumId w:val="2"/>
  </w:num>
  <w:num w:numId="30" w16cid:durableId="1741905223">
    <w:abstractNumId w:val="48"/>
  </w:num>
  <w:num w:numId="31" w16cid:durableId="1889490382">
    <w:abstractNumId w:val="98"/>
  </w:num>
  <w:num w:numId="32" w16cid:durableId="525096567">
    <w:abstractNumId w:val="62"/>
  </w:num>
  <w:num w:numId="33" w16cid:durableId="1432120518">
    <w:abstractNumId w:val="55"/>
  </w:num>
  <w:num w:numId="34" w16cid:durableId="1556623424">
    <w:abstractNumId w:val="65"/>
  </w:num>
  <w:num w:numId="35" w16cid:durableId="703410953">
    <w:abstractNumId w:val="38"/>
  </w:num>
  <w:num w:numId="36" w16cid:durableId="1053770181">
    <w:abstractNumId w:val="64"/>
  </w:num>
  <w:num w:numId="37" w16cid:durableId="910385080">
    <w:abstractNumId w:val="88"/>
  </w:num>
  <w:num w:numId="38" w16cid:durableId="1886211539">
    <w:abstractNumId w:val="59"/>
  </w:num>
  <w:num w:numId="39" w16cid:durableId="2009625914">
    <w:abstractNumId w:val="94"/>
  </w:num>
  <w:num w:numId="40" w16cid:durableId="1084838585">
    <w:abstractNumId w:val="42"/>
  </w:num>
  <w:num w:numId="41" w16cid:durableId="1062749077">
    <w:abstractNumId w:val="97"/>
  </w:num>
  <w:num w:numId="42" w16cid:durableId="2087218744">
    <w:abstractNumId w:val="72"/>
  </w:num>
  <w:num w:numId="43" w16cid:durableId="1694114439">
    <w:abstractNumId w:val="23"/>
  </w:num>
  <w:num w:numId="44" w16cid:durableId="932466">
    <w:abstractNumId w:val="85"/>
  </w:num>
  <w:num w:numId="45" w16cid:durableId="635571222">
    <w:abstractNumId w:val="11"/>
  </w:num>
  <w:num w:numId="46" w16cid:durableId="1043138706">
    <w:abstractNumId w:val="3"/>
  </w:num>
  <w:num w:numId="47" w16cid:durableId="852570250">
    <w:abstractNumId w:val="71"/>
  </w:num>
  <w:num w:numId="48" w16cid:durableId="597953539">
    <w:abstractNumId w:val="7"/>
  </w:num>
  <w:num w:numId="49" w16cid:durableId="1334723210">
    <w:abstractNumId w:val="95"/>
  </w:num>
  <w:num w:numId="50" w16cid:durableId="840585884">
    <w:abstractNumId w:val="16"/>
  </w:num>
  <w:num w:numId="51" w16cid:durableId="1228951643">
    <w:abstractNumId w:val="18"/>
  </w:num>
  <w:num w:numId="52" w16cid:durableId="197938034">
    <w:abstractNumId w:val="21"/>
  </w:num>
  <w:num w:numId="53" w16cid:durableId="1623681946">
    <w:abstractNumId w:val="57"/>
  </w:num>
  <w:num w:numId="54" w16cid:durableId="639382455">
    <w:abstractNumId w:val="53"/>
  </w:num>
  <w:num w:numId="55" w16cid:durableId="1367634141">
    <w:abstractNumId w:val="17"/>
  </w:num>
  <w:num w:numId="56" w16cid:durableId="29840380">
    <w:abstractNumId w:val="25"/>
  </w:num>
  <w:num w:numId="57" w16cid:durableId="1456751952">
    <w:abstractNumId w:val="32"/>
  </w:num>
  <w:num w:numId="58" w16cid:durableId="414711839">
    <w:abstractNumId w:val="68"/>
  </w:num>
  <w:num w:numId="59" w16cid:durableId="1566645719">
    <w:abstractNumId w:val="84"/>
  </w:num>
  <w:num w:numId="60" w16cid:durableId="585578682">
    <w:abstractNumId w:val="100"/>
  </w:num>
  <w:num w:numId="61" w16cid:durableId="2097748399">
    <w:abstractNumId w:val="4"/>
  </w:num>
  <w:num w:numId="62" w16cid:durableId="1175417315">
    <w:abstractNumId w:val="82"/>
  </w:num>
  <w:num w:numId="63" w16cid:durableId="423500373">
    <w:abstractNumId w:val="74"/>
  </w:num>
  <w:num w:numId="64" w16cid:durableId="1063526589">
    <w:abstractNumId w:val="29"/>
  </w:num>
  <w:num w:numId="65" w16cid:durableId="1982343197">
    <w:abstractNumId w:val="30"/>
  </w:num>
  <w:num w:numId="66" w16cid:durableId="1264386870">
    <w:abstractNumId w:val="75"/>
  </w:num>
  <w:num w:numId="67" w16cid:durableId="204106757">
    <w:abstractNumId w:val="63"/>
  </w:num>
  <w:num w:numId="68" w16cid:durableId="2145584815">
    <w:abstractNumId w:val="19"/>
  </w:num>
  <w:num w:numId="69" w16cid:durableId="1503928604">
    <w:abstractNumId w:val="91"/>
  </w:num>
  <w:num w:numId="70" w16cid:durableId="1350062983">
    <w:abstractNumId w:val="58"/>
  </w:num>
  <w:num w:numId="71" w16cid:durableId="1426921771">
    <w:abstractNumId w:val="35"/>
  </w:num>
  <w:num w:numId="72" w16cid:durableId="873883425">
    <w:abstractNumId w:val="47"/>
  </w:num>
  <w:num w:numId="73" w16cid:durableId="127011538">
    <w:abstractNumId w:val="86"/>
  </w:num>
  <w:num w:numId="74" w16cid:durableId="1921327262">
    <w:abstractNumId w:val="5"/>
  </w:num>
  <w:num w:numId="75" w16cid:durableId="238567160">
    <w:abstractNumId w:val="87"/>
  </w:num>
  <w:num w:numId="76" w16cid:durableId="1171602543">
    <w:abstractNumId w:val="41"/>
  </w:num>
  <w:num w:numId="77" w16cid:durableId="1762018862">
    <w:abstractNumId w:val="56"/>
  </w:num>
  <w:num w:numId="78" w16cid:durableId="259069842">
    <w:abstractNumId w:val="78"/>
  </w:num>
  <w:num w:numId="79" w16cid:durableId="672954626">
    <w:abstractNumId w:val="12"/>
  </w:num>
  <w:num w:numId="80" w16cid:durableId="1699622646">
    <w:abstractNumId w:val="24"/>
  </w:num>
  <w:num w:numId="81" w16cid:durableId="677274454">
    <w:abstractNumId w:val="28"/>
  </w:num>
  <w:num w:numId="82" w16cid:durableId="1117720204">
    <w:abstractNumId w:val="92"/>
  </w:num>
  <w:num w:numId="83" w16cid:durableId="26419481">
    <w:abstractNumId w:val="80"/>
  </w:num>
  <w:num w:numId="84" w16cid:durableId="164324445">
    <w:abstractNumId w:val="49"/>
  </w:num>
  <w:num w:numId="85" w16cid:durableId="759252972">
    <w:abstractNumId w:val="37"/>
  </w:num>
  <w:num w:numId="86" w16cid:durableId="1560285711">
    <w:abstractNumId w:val="45"/>
  </w:num>
  <w:num w:numId="87" w16cid:durableId="2129658790">
    <w:abstractNumId w:val="46"/>
  </w:num>
  <w:num w:numId="88" w16cid:durableId="1460950735">
    <w:abstractNumId w:val="36"/>
  </w:num>
  <w:num w:numId="89" w16cid:durableId="1418097060">
    <w:abstractNumId w:val="69"/>
  </w:num>
  <w:num w:numId="90" w16cid:durableId="1033531635">
    <w:abstractNumId w:val="99"/>
  </w:num>
  <w:num w:numId="91" w16cid:durableId="692802786">
    <w:abstractNumId w:val="10"/>
  </w:num>
  <w:num w:numId="92" w16cid:durableId="1703479999">
    <w:abstractNumId w:val="43"/>
  </w:num>
  <w:num w:numId="93" w16cid:durableId="470824922">
    <w:abstractNumId w:val="50"/>
  </w:num>
  <w:num w:numId="94" w16cid:durableId="1035077876">
    <w:abstractNumId w:val="44"/>
  </w:num>
  <w:num w:numId="95" w16cid:durableId="1822695278">
    <w:abstractNumId w:val="93"/>
  </w:num>
  <w:num w:numId="96" w16cid:durableId="29957580">
    <w:abstractNumId w:val="27"/>
  </w:num>
  <w:num w:numId="97" w16cid:durableId="1946694834">
    <w:abstractNumId w:val="73"/>
  </w:num>
  <w:num w:numId="98" w16cid:durableId="1948390823">
    <w:abstractNumId w:val="54"/>
  </w:num>
  <w:num w:numId="99" w16cid:durableId="177890998">
    <w:abstractNumId w:val="66"/>
  </w:num>
  <w:num w:numId="100" w16cid:durableId="2112701823">
    <w:abstractNumId w:val="6"/>
  </w:num>
  <w:num w:numId="101" w16cid:durableId="960111069">
    <w:abstractNumId w:val="90"/>
  </w:num>
  <w:numIdMacAtCleanup w:val="7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ravis Moore">
    <w15:presenceInfo w15:providerId="Windows Live" w15:userId="b52d5421ba5517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03"/>
    <w:rsid w:val="00022447"/>
    <w:rsid w:val="00052077"/>
    <w:rsid w:val="00104555"/>
    <w:rsid w:val="00184D06"/>
    <w:rsid w:val="002405A7"/>
    <w:rsid w:val="002E139D"/>
    <w:rsid w:val="003A148B"/>
    <w:rsid w:val="003A380E"/>
    <w:rsid w:val="003A54FF"/>
    <w:rsid w:val="004000AE"/>
    <w:rsid w:val="00403FE9"/>
    <w:rsid w:val="00412140"/>
    <w:rsid w:val="00422CF0"/>
    <w:rsid w:val="004235B9"/>
    <w:rsid w:val="00442237"/>
    <w:rsid w:val="00465BE0"/>
    <w:rsid w:val="004864D8"/>
    <w:rsid w:val="004B38D9"/>
    <w:rsid w:val="004D4E40"/>
    <w:rsid w:val="005237B5"/>
    <w:rsid w:val="00547386"/>
    <w:rsid w:val="005639C8"/>
    <w:rsid w:val="00565405"/>
    <w:rsid w:val="005D6603"/>
    <w:rsid w:val="00693A8B"/>
    <w:rsid w:val="007002BA"/>
    <w:rsid w:val="0073158B"/>
    <w:rsid w:val="00733756"/>
    <w:rsid w:val="007349DC"/>
    <w:rsid w:val="00767246"/>
    <w:rsid w:val="007726CB"/>
    <w:rsid w:val="007B40F7"/>
    <w:rsid w:val="007E2F29"/>
    <w:rsid w:val="00844E43"/>
    <w:rsid w:val="00853117"/>
    <w:rsid w:val="00877FF6"/>
    <w:rsid w:val="008C091E"/>
    <w:rsid w:val="009449F8"/>
    <w:rsid w:val="00945235"/>
    <w:rsid w:val="00967B69"/>
    <w:rsid w:val="009749D8"/>
    <w:rsid w:val="009937C5"/>
    <w:rsid w:val="009C2372"/>
    <w:rsid w:val="009E49F7"/>
    <w:rsid w:val="00A17A0E"/>
    <w:rsid w:val="00AA1633"/>
    <w:rsid w:val="00AA6058"/>
    <w:rsid w:val="00AA7C53"/>
    <w:rsid w:val="00AB0BC5"/>
    <w:rsid w:val="00B54C1E"/>
    <w:rsid w:val="00B65EFB"/>
    <w:rsid w:val="00B665EC"/>
    <w:rsid w:val="00C777A6"/>
    <w:rsid w:val="00CA5286"/>
    <w:rsid w:val="00D026AF"/>
    <w:rsid w:val="00D041EC"/>
    <w:rsid w:val="00D23320"/>
    <w:rsid w:val="00D35E92"/>
    <w:rsid w:val="00DD5957"/>
    <w:rsid w:val="00E0155E"/>
    <w:rsid w:val="00E10FC7"/>
    <w:rsid w:val="00E13EB9"/>
    <w:rsid w:val="00E31A1A"/>
    <w:rsid w:val="00E34F8C"/>
    <w:rsid w:val="00E453D7"/>
    <w:rsid w:val="00E47B15"/>
    <w:rsid w:val="00E558C8"/>
    <w:rsid w:val="00E72470"/>
    <w:rsid w:val="00EC0D7A"/>
    <w:rsid w:val="00EC2E5E"/>
    <w:rsid w:val="00EE0AB9"/>
    <w:rsid w:val="00F923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2284D"/>
  <w15:chartTrackingRefBased/>
  <w15:docId w15:val="{F83AC3EF-2B24-4EAF-9E4A-D442BC8D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60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D660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D660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D660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D660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D6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60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D660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D660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D660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D660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D6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603"/>
    <w:rPr>
      <w:rFonts w:eastAsiaTheme="majorEastAsia" w:cstheme="majorBidi"/>
      <w:color w:val="272727" w:themeColor="text1" w:themeTint="D8"/>
    </w:rPr>
  </w:style>
  <w:style w:type="paragraph" w:styleId="Title">
    <w:name w:val="Title"/>
    <w:basedOn w:val="Normal"/>
    <w:next w:val="Normal"/>
    <w:link w:val="TitleChar"/>
    <w:uiPriority w:val="10"/>
    <w:qFormat/>
    <w:rsid w:val="005D6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603"/>
    <w:pPr>
      <w:spacing w:before="160"/>
      <w:jc w:val="center"/>
    </w:pPr>
    <w:rPr>
      <w:i/>
      <w:iCs/>
      <w:color w:val="404040" w:themeColor="text1" w:themeTint="BF"/>
    </w:rPr>
  </w:style>
  <w:style w:type="character" w:customStyle="1" w:styleId="QuoteChar">
    <w:name w:val="Quote Char"/>
    <w:basedOn w:val="DefaultParagraphFont"/>
    <w:link w:val="Quote"/>
    <w:uiPriority w:val="29"/>
    <w:rsid w:val="005D6603"/>
    <w:rPr>
      <w:i/>
      <w:iCs/>
      <w:color w:val="404040" w:themeColor="text1" w:themeTint="BF"/>
    </w:rPr>
  </w:style>
  <w:style w:type="paragraph" w:styleId="ListParagraph">
    <w:name w:val="List Paragraph"/>
    <w:basedOn w:val="Normal"/>
    <w:uiPriority w:val="34"/>
    <w:qFormat/>
    <w:rsid w:val="005D6603"/>
    <w:pPr>
      <w:ind w:left="720"/>
      <w:contextualSpacing/>
    </w:pPr>
  </w:style>
  <w:style w:type="character" w:styleId="IntenseEmphasis">
    <w:name w:val="Intense Emphasis"/>
    <w:basedOn w:val="DefaultParagraphFont"/>
    <w:uiPriority w:val="21"/>
    <w:qFormat/>
    <w:rsid w:val="005D6603"/>
    <w:rPr>
      <w:i/>
      <w:iCs/>
      <w:color w:val="2E74B5" w:themeColor="accent1" w:themeShade="BF"/>
    </w:rPr>
  </w:style>
  <w:style w:type="paragraph" w:styleId="IntenseQuote">
    <w:name w:val="Intense Quote"/>
    <w:basedOn w:val="Normal"/>
    <w:next w:val="Normal"/>
    <w:link w:val="IntenseQuoteChar"/>
    <w:uiPriority w:val="30"/>
    <w:qFormat/>
    <w:rsid w:val="005D660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D6603"/>
    <w:rPr>
      <w:i/>
      <w:iCs/>
      <w:color w:val="2E74B5" w:themeColor="accent1" w:themeShade="BF"/>
    </w:rPr>
  </w:style>
  <w:style w:type="character" w:styleId="IntenseReference">
    <w:name w:val="Intense Reference"/>
    <w:basedOn w:val="DefaultParagraphFont"/>
    <w:uiPriority w:val="32"/>
    <w:qFormat/>
    <w:rsid w:val="005D6603"/>
    <w:rPr>
      <w:b/>
      <w:bCs/>
      <w:smallCaps/>
      <w:color w:val="2E74B5" w:themeColor="accent1" w:themeShade="BF"/>
      <w:spacing w:val="5"/>
    </w:rPr>
  </w:style>
  <w:style w:type="paragraph" w:styleId="NormalWeb">
    <w:name w:val="Normal (Web)"/>
    <w:basedOn w:val="Normal"/>
    <w:uiPriority w:val="99"/>
    <w:semiHidden/>
    <w:unhideWhenUsed/>
    <w:rsid w:val="009C2372"/>
    <w:rPr>
      <w:rFonts w:ascii="Times New Roman" w:hAnsi="Times New Roman" w:cs="Times New Roman"/>
      <w:sz w:val="24"/>
      <w:szCs w:val="24"/>
    </w:rPr>
  </w:style>
  <w:style w:type="paragraph" w:styleId="Header">
    <w:name w:val="header"/>
    <w:basedOn w:val="Normal"/>
    <w:link w:val="HeaderChar"/>
    <w:uiPriority w:val="99"/>
    <w:unhideWhenUsed/>
    <w:rsid w:val="00565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405"/>
  </w:style>
  <w:style w:type="paragraph" w:styleId="Footer">
    <w:name w:val="footer"/>
    <w:basedOn w:val="Normal"/>
    <w:link w:val="FooterChar"/>
    <w:uiPriority w:val="99"/>
    <w:unhideWhenUsed/>
    <w:rsid w:val="00565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405"/>
  </w:style>
  <w:style w:type="paragraph" w:styleId="Revision">
    <w:name w:val="Revision"/>
    <w:hidden/>
    <w:uiPriority w:val="99"/>
    <w:semiHidden/>
    <w:rsid w:val="00D35E92"/>
    <w:pPr>
      <w:spacing w:after="0" w:line="240" w:lineRule="auto"/>
    </w:pPr>
  </w:style>
  <w:style w:type="character" w:customStyle="1" w:styleId="fontstyle01">
    <w:name w:val="fontstyle01"/>
    <w:basedOn w:val="DefaultParagraphFont"/>
    <w:rsid w:val="005237B5"/>
    <w:rPr>
      <w:rFonts w:ascii="‚l‚r ƒSƒVƒbƒN" w:hAnsi="‚l‚r ƒSƒVƒbƒ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01334">
      <w:bodyDiv w:val="1"/>
      <w:marLeft w:val="0"/>
      <w:marRight w:val="0"/>
      <w:marTop w:val="0"/>
      <w:marBottom w:val="0"/>
      <w:divBdr>
        <w:top w:val="none" w:sz="0" w:space="0" w:color="auto"/>
        <w:left w:val="none" w:sz="0" w:space="0" w:color="auto"/>
        <w:bottom w:val="none" w:sz="0" w:space="0" w:color="auto"/>
        <w:right w:val="none" w:sz="0" w:space="0" w:color="auto"/>
      </w:divBdr>
    </w:div>
    <w:div w:id="184681534">
      <w:bodyDiv w:val="1"/>
      <w:marLeft w:val="0"/>
      <w:marRight w:val="0"/>
      <w:marTop w:val="0"/>
      <w:marBottom w:val="0"/>
      <w:divBdr>
        <w:top w:val="none" w:sz="0" w:space="0" w:color="auto"/>
        <w:left w:val="none" w:sz="0" w:space="0" w:color="auto"/>
        <w:bottom w:val="none" w:sz="0" w:space="0" w:color="auto"/>
        <w:right w:val="none" w:sz="0" w:space="0" w:color="auto"/>
      </w:divBdr>
    </w:div>
    <w:div w:id="334263271">
      <w:bodyDiv w:val="1"/>
      <w:marLeft w:val="0"/>
      <w:marRight w:val="0"/>
      <w:marTop w:val="0"/>
      <w:marBottom w:val="0"/>
      <w:divBdr>
        <w:top w:val="none" w:sz="0" w:space="0" w:color="auto"/>
        <w:left w:val="none" w:sz="0" w:space="0" w:color="auto"/>
        <w:bottom w:val="none" w:sz="0" w:space="0" w:color="auto"/>
        <w:right w:val="none" w:sz="0" w:space="0" w:color="auto"/>
      </w:divBdr>
    </w:div>
    <w:div w:id="474491339">
      <w:bodyDiv w:val="1"/>
      <w:marLeft w:val="0"/>
      <w:marRight w:val="0"/>
      <w:marTop w:val="0"/>
      <w:marBottom w:val="0"/>
      <w:divBdr>
        <w:top w:val="none" w:sz="0" w:space="0" w:color="auto"/>
        <w:left w:val="none" w:sz="0" w:space="0" w:color="auto"/>
        <w:bottom w:val="none" w:sz="0" w:space="0" w:color="auto"/>
        <w:right w:val="none" w:sz="0" w:space="0" w:color="auto"/>
      </w:divBdr>
    </w:div>
    <w:div w:id="501697716">
      <w:bodyDiv w:val="1"/>
      <w:marLeft w:val="0"/>
      <w:marRight w:val="0"/>
      <w:marTop w:val="0"/>
      <w:marBottom w:val="0"/>
      <w:divBdr>
        <w:top w:val="none" w:sz="0" w:space="0" w:color="auto"/>
        <w:left w:val="none" w:sz="0" w:space="0" w:color="auto"/>
        <w:bottom w:val="none" w:sz="0" w:space="0" w:color="auto"/>
        <w:right w:val="none" w:sz="0" w:space="0" w:color="auto"/>
      </w:divBdr>
    </w:div>
    <w:div w:id="764149877">
      <w:bodyDiv w:val="1"/>
      <w:marLeft w:val="0"/>
      <w:marRight w:val="0"/>
      <w:marTop w:val="0"/>
      <w:marBottom w:val="0"/>
      <w:divBdr>
        <w:top w:val="none" w:sz="0" w:space="0" w:color="auto"/>
        <w:left w:val="none" w:sz="0" w:space="0" w:color="auto"/>
        <w:bottom w:val="none" w:sz="0" w:space="0" w:color="auto"/>
        <w:right w:val="none" w:sz="0" w:space="0" w:color="auto"/>
      </w:divBdr>
    </w:div>
    <w:div w:id="1208449033">
      <w:bodyDiv w:val="1"/>
      <w:marLeft w:val="0"/>
      <w:marRight w:val="0"/>
      <w:marTop w:val="0"/>
      <w:marBottom w:val="0"/>
      <w:divBdr>
        <w:top w:val="none" w:sz="0" w:space="0" w:color="auto"/>
        <w:left w:val="none" w:sz="0" w:space="0" w:color="auto"/>
        <w:bottom w:val="none" w:sz="0" w:space="0" w:color="auto"/>
        <w:right w:val="none" w:sz="0" w:space="0" w:color="auto"/>
      </w:divBdr>
    </w:div>
    <w:div w:id="1524443548">
      <w:bodyDiv w:val="1"/>
      <w:marLeft w:val="0"/>
      <w:marRight w:val="0"/>
      <w:marTop w:val="0"/>
      <w:marBottom w:val="0"/>
      <w:divBdr>
        <w:top w:val="none" w:sz="0" w:space="0" w:color="auto"/>
        <w:left w:val="none" w:sz="0" w:space="0" w:color="auto"/>
        <w:bottom w:val="none" w:sz="0" w:space="0" w:color="auto"/>
        <w:right w:val="none" w:sz="0" w:space="0" w:color="auto"/>
      </w:divBdr>
    </w:div>
    <w:div w:id="1600022049">
      <w:bodyDiv w:val="1"/>
      <w:marLeft w:val="0"/>
      <w:marRight w:val="0"/>
      <w:marTop w:val="0"/>
      <w:marBottom w:val="0"/>
      <w:divBdr>
        <w:top w:val="none" w:sz="0" w:space="0" w:color="auto"/>
        <w:left w:val="none" w:sz="0" w:space="0" w:color="auto"/>
        <w:bottom w:val="none" w:sz="0" w:space="0" w:color="auto"/>
        <w:right w:val="none" w:sz="0" w:space="0" w:color="auto"/>
      </w:divBdr>
    </w:div>
    <w:div w:id="1636057141">
      <w:bodyDiv w:val="1"/>
      <w:marLeft w:val="0"/>
      <w:marRight w:val="0"/>
      <w:marTop w:val="0"/>
      <w:marBottom w:val="0"/>
      <w:divBdr>
        <w:top w:val="none" w:sz="0" w:space="0" w:color="auto"/>
        <w:left w:val="none" w:sz="0" w:space="0" w:color="auto"/>
        <w:bottom w:val="none" w:sz="0" w:space="0" w:color="auto"/>
        <w:right w:val="none" w:sz="0" w:space="0" w:color="auto"/>
      </w:divBdr>
    </w:div>
    <w:div w:id="204986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11</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Moore</dc:creator>
  <cp:keywords/>
  <dc:description/>
  <cp:lastModifiedBy>Travis Moore</cp:lastModifiedBy>
  <cp:revision>16</cp:revision>
  <dcterms:created xsi:type="dcterms:W3CDTF">2025-05-16T06:46:00Z</dcterms:created>
  <dcterms:modified xsi:type="dcterms:W3CDTF">2025-07-02T07:07:00Z</dcterms:modified>
</cp:coreProperties>
</file>